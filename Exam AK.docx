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6BE2" w14:textId="1951881B" w:rsidR="004167B8" w:rsidRPr="00CD4325" w:rsidRDefault="004167B8" w:rsidP="006A2867">
      <w:pPr>
        <w:spacing w:before="100" w:beforeAutospacing="1" w:after="100" w:afterAutospacing="1" w:line="240" w:lineRule="auto"/>
        <w:ind w:left="720" w:right="-630" w:hanging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1086AAC2" w14:textId="47B9E350" w:rsidR="004167B8" w:rsidRPr="0014716E" w:rsidRDefault="004167B8" w:rsidP="004167B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ko-KR"/>
        </w:rPr>
        <w:id w:val="425155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48201" w14:textId="08118EA5" w:rsidR="004167B8" w:rsidRPr="0014716E" w:rsidRDefault="004167B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4716E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79835E1F" w14:textId="4097B1B3" w:rsidR="003226D0" w:rsidRDefault="004167B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471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1471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471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20170858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"вычислительная платформа" с точки зрения пользователя? Каков её состав?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FBEB968" w14:textId="59D5D30B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уровни абстракций относятся к дисциплине "Архитектура компьютера"?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2DBA539" w14:textId="3CB4785D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В чём заключается отличие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Platform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Based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Design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от проектирования для конкретной платформы?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F5E3867" w14:textId="3E495E0B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большинство современных компьютерных систем считаются системами с преобладающей программной составляющей?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CA67FD7" w14:textId="2F52392D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информационная и управляющая система? Каковы их отличия (функции, ПО, аппаратура)?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A832C55" w14:textId="4094103D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"требование реального времени"? Примеры систем.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5486875" w14:textId="377A4B1A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этапы эволюции управляющих систем: от ИУС до КФС?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5DC3775" w14:textId="1FF67827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8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задачи и предмет дисциплины "Системная инженерия"? Какова роль системных инженеров?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_Toc201708589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C484D03" w14:textId="01B701BC" w:rsidR="003226D0" w:rsidRDefault="00CD43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170859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успешная система? Какие точки зрения необходимы для построения успешной системы?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CBF26D5" w14:textId="16349AC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можно рассматривать систему с точки зрения структуры? Каковы причины множественности структуры?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C41A2CD" w14:textId="4DAE6A7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можно рассматривать систему с точки зрения функционального места? Кто такие заинтересованные стороны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Stakeholders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)? Что такое операционное окружение?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D0F821D" w14:textId="2F9D7F7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можно рассматривать систему с точки зрения жизненного цикла? Что такое обеспечивающая система?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6FF851A" w14:textId="294DEDE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плохой менеджмент может увеличить бюджет проекта быстрее, чем другие факторы?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3A205E0" w14:textId="0EB33C2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цели архитектурного проектирования компьютерных систем?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9C8042A" w14:textId="6B29156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архитектура по Гради Бучу? Что представляют собой логическая и физическая структура?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954BC64" w14:textId="4C65145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архитектура согласно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ISO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42010? Что такое архитектурное описание?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2CC08FF" w14:textId="6805CA6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архитектурные решения влияют на проектные метрики? 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V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-диаграмма и какую особенность разработки она демонстрирует?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881C8BF" w14:textId="6F00905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59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Сравните подходы к реализации вычислений в арифмометре и на логарифмической линейке. Какие аналогии можно провести с современными компьютерами?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_Toc201708599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5FF245F" w14:textId="56C0FE5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 был подход к расчёту артиллерийских таблиц группой людей? Какие аналогии можно провести с современными компьютерами?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8233A50" w14:textId="3EF76EF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Каково устройство электрического реле? Какие виды реле существуют и каковы области их применения?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A80D4D2" w14:textId="2412F16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реализуется булев базис на электрических реле?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B715A40" w14:textId="5BD4893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программируемые логические контроллеры (ПЛК) и каковы области их применения?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6A01A8C" w14:textId="1982571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Какова структура программируемых логических контроллеров (ПЛК)? Причины отделения инструментальной составляющей?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72749C5" w14:textId="68E3B4B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особенности аппаратного обеспечения программируемых логических контроллеров (ПЛК)?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945ED66" w14:textId="6E7270A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особенности программного обеспечения программируемых логических контроллеров (ПЛК)?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AB12BF0" w14:textId="5108D7D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заключается принцип развития иерархических систем Седова? Иллюстрируйте применительно к вычислительным платформам.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9EF4D68" w14:textId="126C18D1" w:rsidR="003226D0" w:rsidRPr="00CD4325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ru-RU"/>
            </w:rPr>
          </w:pPr>
          <w:hyperlink w:anchor="_Toc20170860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27.</w:t>
            </w:r>
            <w:r w:rsidR="003226D0" w:rsidRPr="00CD4325">
              <w:rPr>
                <w:noProof/>
                <w:lang w:val="ru-RU"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булев базис и какова его роль в вычислительной технике? Приведите примеры.</w:t>
            </w:r>
            <w:r w:rsidR="003226D0" w:rsidRPr="00CD4325">
              <w:rPr>
                <w:noProof/>
                <w:webHidden/>
                <w:lang w:val="ru-RU"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 w:rsidRPr="00CD4325">
              <w:rPr>
                <w:noProof/>
                <w:webHidden/>
                <w:lang w:val="ru-RU"/>
              </w:rPr>
              <w:instrText xml:space="preserve"> </w:instrText>
            </w:r>
            <w:r w:rsidR="003226D0">
              <w:rPr>
                <w:noProof/>
                <w:webHidden/>
              </w:rPr>
              <w:instrText>PAGEREF</w:instrText>
            </w:r>
            <w:r w:rsidR="003226D0" w:rsidRPr="00CD4325">
              <w:rPr>
                <w:noProof/>
                <w:webHidden/>
                <w:lang w:val="ru-RU"/>
              </w:rPr>
              <w:instrText xml:space="preserve"> _</w:instrText>
            </w:r>
            <w:r w:rsidR="003226D0">
              <w:rPr>
                <w:noProof/>
                <w:webHidden/>
              </w:rPr>
              <w:instrText>Toc</w:instrText>
            </w:r>
            <w:r w:rsidR="003226D0" w:rsidRPr="00CD4325">
              <w:rPr>
                <w:noProof/>
                <w:webHidden/>
                <w:lang w:val="ru-RU"/>
              </w:rPr>
              <w:instrText>201708608 \</w:instrText>
            </w:r>
            <w:r w:rsidR="003226D0">
              <w:rPr>
                <w:noProof/>
                <w:webHidden/>
              </w:rPr>
              <w:instrText>h</w:instrText>
            </w:r>
            <w:r w:rsidR="003226D0" w:rsidRPr="00CD4325">
              <w:rPr>
                <w:noProof/>
                <w:webHidden/>
                <w:lang w:val="ru-RU"/>
              </w:rPr>
              <w:instrText xml:space="preserve">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 w:rsidRPr="00CD4325">
              <w:rPr>
                <w:noProof/>
                <w:webHidden/>
                <w:lang w:val="ru-RU"/>
              </w:rPr>
              <w:t>22</w:t>
            </w:r>
            <w:r w:rsidR="003226D0">
              <w:rPr>
                <w:noProof/>
                <w:webHidden/>
              </w:rPr>
              <w:fldChar w:fldCharType="end"/>
            </w:r>
          </w:hyperlink>
          <w:r w:rsidRPr="00CD4325">
            <w:rPr>
              <w:rFonts w:ascii="Segoe UI" w:hAnsi="Segoe UI" w:cs="Segoe UI"/>
              <w:lang w:val="ru-RU"/>
            </w:rPr>
            <w:t xml:space="preserve">Как реализуется ввод-вывод с точки зрения системы команд в </w:t>
          </w:r>
          <w:r>
            <w:rPr>
              <w:rFonts w:ascii="Segoe UI" w:hAnsi="Segoe UI" w:cs="Segoe UI"/>
            </w:rPr>
            <w:t>Memory</w:t>
          </w:r>
          <w:r w:rsidRPr="00CD4325">
            <w:rPr>
              <w:rFonts w:ascii="Segoe UI" w:hAnsi="Segoe UI" w:cs="Segoe UI"/>
              <w:lang w:val="ru-RU"/>
            </w:rPr>
            <w:t xml:space="preserve"> </w:t>
          </w:r>
          <w:r>
            <w:rPr>
              <w:rFonts w:ascii="Segoe UI" w:hAnsi="Segoe UI" w:cs="Segoe UI"/>
            </w:rPr>
            <w:t>Mapped</w:t>
          </w:r>
          <w:r w:rsidRPr="00CD4325">
            <w:rPr>
              <w:rFonts w:ascii="Segoe UI" w:hAnsi="Segoe UI" w:cs="Segoe UI"/>
              <w:lang w:val="ru-RU"/>
            </w:rPr>
            <w:t xml:space="preserve"> </w:t>
          </w:r>
          <w:r>
            <w:rPr>
              <w:rFonts w:ascii="Segoe UI" w:hAnsi="Segoe UI" w:cs="Segoe UI"/>
            </w:rPr>
            <w:t>IO</w:t>
          </w:r>
          <w:r w:rsidRPr="00CD4325">
            <w:rPr>
              <w:rFonts w:ascii="Segoe UI" w:hAnsi="Segoe UI" w:cs="Segoe UI"/>
              <w:lang w:val="ru-RU"/>
            </w:rPr>
            <w:t>?</w:t>
          </w:r>
        </w:p>
        <w:p w14:paraId="1C7989F7" w14:textId="4EDF346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0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28.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двоичное кодирование сигналов? Каковы его достоинства и недостатки?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Что такое запретная зона?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_Toc201708609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DAE93E1" w14:textId="528D402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29.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Какова роль машинного слова в устройстве процессора?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Что такое Big- и Little-endian?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D6C260F" w14:textId="1B6F68A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способы кодирования целочисленных данных? Что такое позиционное кодирование, код Грея,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BCD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8FCE917" w14:textId="5AE3C82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способы кодирования бинарных данных? 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Base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64,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Base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58?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986D074" w14:textId="4DD1046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32.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комбинационные схемы? Что такое переходный процесс? С чем связаны задержки и накопление ошибки?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 связаны комбинационные схемы с параллелизмом уровня бит?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3F7B55B" w14:textId="32D5407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состояния существуют в комбинационных схемах (0, 1,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x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z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и что они означают?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0F514EA" w14:textId="4418664B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особенности реализации "условного оператора" в комбинационных схемах?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53018F7" w14:textId="72D7229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триггеры в цифровых схемах? Каковы варианты их использования?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13AB244" w14:textId="14BD9C8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-триггер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RS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-триггер? Какие существуют варианты условия изменения состояния?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3D5C254" w14:textId="7D776CC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пространственные и временные вычисления? Как они могут быть использованы для оптимизации процессоров?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A8CF25F" w14:textId="7460A36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1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называют синхронной схемотехникой? Каковы её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_Toc201708619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C3B08E5" w14:textId="147B7BC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39.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цифровая схемотехника оперирует уровнями, а не сигналами? Какие возможности это открывает и какие проблемы создаёт?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29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FD0FFA0" w14:textId="5A9CBB0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ключевые тенденции в производстве радиоэлектронной аппаратуры и связанные с этим проблемы?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FEB6D13" w14:textId="67FF521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навесной монтаж, монтаж на печатную плату, штырьевой и поверхностный монтаж? Как они обеспечивают "гибкость"?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5C44478" w14:textId="5F23E99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Какова производственная цепочка поверхностного монтажа? Каковы её этапы?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583B63E" w14:textId="59D1517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Какова производственная цепочка кремниевого производства? Каковы особенности формирования цены изделия?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8F32BBC" w14:textId="6DF2818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трудности связаны с аппаратным обеспечением на этапах производства и эксплуатации?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3E1A284" w14:textId="129F2DB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подходы к решению проблемы "устаревающей аппаратуры" существуют с точки зрения аппаратуры и ПО?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22465EA" w14:textId="1C49578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концепция 2-этапного производства? Какие существуют варианты этапа "конфигурирования" для разных уровней организации вычислений?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966922E" w14:textId="55AFA57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Каково определе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н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ие программной системы согласно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OMG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Essence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 Каковы её части?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F02D630" w14:textId="721200F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2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48.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программное и аппаратное обеспечение? Что означают понятия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Hardware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Software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Сопоставьте их.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_Toc201708629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ADFC35C" w14:textId="19D2695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возможности открывает программное обеспечение (цикл разработки, гибкость, контроль, и т.д.)?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55664AF" w14:textId="4BBFEA8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Чем отличается типовое проектирование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Hardware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/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Software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от совместного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CoDesign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) проектирования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Hardware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/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Software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 Каковы их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E615342" w14:textId="7B1E750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51.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"Модель вычислений"? В чём назначение моделей вычислений?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6C3E1F9" w14:textId="7040841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последовательные модели вычислений? Приведите примеры. Как в них представляется вычислительный процесс?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3C0BC84" w14:textId="35A26B7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машина Тьюринга и почему она важна для теории вычислений?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40CCA21" w14:textId="47C1E9F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54.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Что такое Random Access Machine?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Каково её устройство и место сегодня?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Какова её связь с машиной Тьюринга?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9B313FA" w14:textId="10B8880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функциональные модели вычислений? Приведите примеры. Как в них представляется вычислительный процесс?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6123C4F" w14:textId="3EB5539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паралелильные модели вычислений? Приведите примеры. Как в них представляется вычислительный процесс?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39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4A0580C" w14:textId="36F0C6A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57.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Что такое Model-Driven Engineering (MDE)?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Чем цепочка трансформации в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MDE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отличается от языков высокого уровня?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65EAACA" w14:textId="018C171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3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универсальный процессор? Каковы его особенности и свойства?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_Toc201708639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8CAC67A" w14:textId="6AA7CD3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59.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В чём заключается противоречие между универсальностью и эффективностью в разных видах процессоров (СБИС,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FPGA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CGRA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GPU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DSP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CPU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62CE78D" w14:textId="1C435AC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соотносятся вычислительные платформы и языки описания вычислительного процесса? Как это связано с эффективностью и областью применения?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3BBCCA8" w14:textId="0CA3F2B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архитектура и микроархитектура процессора? В чём различие между ними?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6A75154" w14:textId="4B87F98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система команд и какова её роль в архитектуре процессоров? Что определяет система команд?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BE7C693" w14:textId="51B258A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63.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машина фон Неймана? Какова её связь с машиной Тьюринга?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её ключевые принципы?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5B9E50B" w14:textId="12B1483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микропроцессор и микроконтроллер? В чём их отличия?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794C990" w14:textId="6465A43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Что такое Control Unit и Data Path?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их назначение и принципы взаимодействия?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20568BD" w14:textId="54A886B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виды инструкций существуют в машине фон Неймана? Приведите примеры. Каковы принципы кодирования?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48FE2D0" w14:textId="3477BB7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67.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особенности принстонской архитектуры? Каковы её достоинства и недостатки?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Какова область применения?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EFD42B1" w14:textId="4AFD470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4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68.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особенности гарвардской архитектуры? Каковы её достоинства и недостатки?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Какова область применения?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_Toc201708649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4F46753" w14:textId="353661B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69.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организовано адресное пространство в гарвардской и принстонской архитектурах?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F2CD1FE" w14:textId="30BB33A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варианты обхода ограничений гарвардской архитектуры, включая "Модифицированную гарвардскую архитектуру"?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580B3E5" w14:textId="1D1D493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71.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"аккумуляторная система команд"? Каковы основные элементы? Приведите примеры.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58241FD" w14:textId="6F907BE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72.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Register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to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системы команд? Каковы основные элементы?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Приведите примеры. Каковы их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12A7309" w14:textId="15B7322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73.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Register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to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Register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системы команд? Каковы основные элементы?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Приведите примеры. Каковы их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48BD7F0" w14:textId="15A416E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74.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to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системы команд? Каковы основные элементы? Приведите примеры.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их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49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3E810D1" w14:textId="1B0908A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75.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стековые системы команд? Каковы основные элементы? Что такое неявная адресация аргументов?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их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8D9FADD" w14:textId="490507E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виды стеков есть в стековых процессорах? Их количества?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D79E16E" w14:textId="139CC34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основные принципы описания алгоритмов для стековых процессоров? 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Forth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High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level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language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computer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7C9F714" w14:textId="5DADFB1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5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процессоры? Каковы их ключевые особенности,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_Toc201708659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A1883FF" w14:textId="3D8F99C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79.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виды адресации аргументов инструкции в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процессорах?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98C9D49" w14:textId="575CCEC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В каких случаях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инструкции эффективны?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27AD696" w14:textId="0C460D5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В чём выражается комплексность систем команд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D86DC88" w14:textId="2AFCCEC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подходы к реализации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Control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Unit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? Достоинства и недостатки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Hardwired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микропрограммного управления?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9C73568" w14:textId="0C4C68A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83.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микропрограммное управление? Что такое микроинструкция?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В чём отличия инструкций и микроинструкций?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A58CC1E" w14:textId="4C0B5B5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можно оптимиз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и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ровать инструкции при помощи микропрограммирования? Приведите пример.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B9B861E" w14:textId="077B9C0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подходы к поиску первой микроинструкции для заданной инструкции?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8752A54" w14:textId="76A8373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архитектура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NISC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 Каковы область её применения,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1E5B50D" w14:textId="2C9C5CA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источники роста производительности процессоров?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45F9A12" w14:textId="14C07F1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6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законы и ограничения влияют на производительность современных процессоров?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_Toc201708669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2A6A964" w14:textId="2D6A77E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89.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представляют собой закон Мура и закон Деннарда?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EBD16C1" w14:textId="296C162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представляет собой закон Амдала? На каком уровне параллелизма он работает?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71EB125" w14:textId="6827242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Power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Wall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тёмный кремний?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F7EB9C6" w14:textId="3F59BB1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подходы существуют к решению проблемы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Wall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в рамках процессоров семейства фон Неймана?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BA9B8E5" w14:textId="54F7AA1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подходы существуют к решению проблемы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Wall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в рамках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ASIC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CGRA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9270C79" w14:textId="168AABB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 Каковы особенности и предпосылки появления (ПО и аппаратура)?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A164B48" w14:textId="67931E0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сравниваются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 точки зрения архитектуры?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59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452F461" w14:textId="416B5B3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сравниваются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 точки зрения микро-архитектуры?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D760461" w14:textId="08B6E80B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особенности кодирования инструкций при сравнении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392E097" w14:textId="4F1F3F7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7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принципы конвейерного исполнения инструкций? Как это влияет на загрузку и производительность?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_Toc201708679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4BEFB83" w14:textId="70A4D29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99.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типовые стадии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RISC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процессора?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DC3B7C5" w14:textId="7A590C9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проблемы и архитектурные ограничения связаны с конвейеризацией?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86DB89D" w14:textId="0CBFEC8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разрешаются структурные конфликты в конвейере?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45033C8" w14:textId="2578E6A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разрешаются конфликты по данным в конвейере?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3DF43D7" w14:textId="6D1D6E0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происходит разрешение конфликтов при помощи пузырька в конвейере?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73A7430" w14:textId="74B91CE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происходит разрешение конфликтов при помощи проброса операндов в конвейере?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8880A2F" w14:textId="11F51B1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способы разрешения конфликтов по управлению во время компиляции?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5FBA87B" w14:textId="252E746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способы разрешения конфликтов по управлению во время исполнения?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27B56BD" w14:textId="1049E77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способы предотвращения конфликтов по управлению через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branch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prediction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 Что такое статические предсказатели переходов?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0BB8B9E" w14:textId="5D60458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8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представляют собой динамические предсказатели переходов в конвейере?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_Toc201708689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5E80903" w14:textId="659D5B1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109.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влияют различные виды конфликтов на производительность конвейера?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1AE7F0C" w14:textId="1AB2E33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связаны конвейерное исполнение и спекулятивное исполнение инструкций?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E4CC9B9" w14:textId="1FA85DC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шаги типового взаимодействия с устройством ввода-вывода? Каков интерфейс устройства для процессора?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2E39A4B" w14:textId="3812728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реализуется ввод-вывод с точки зрения системы команд в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Port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Mapped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IO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0A31228" w14:textId="297B0FA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реализуется вво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д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-вывод с точки зрения системы команд в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Mapped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IO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AFC3305" w14:textId="2D448AF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устроен ввод-вывод в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Memory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Mapped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IO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 точки зрения устройства процессора?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83DF9EC" w14:textId="6BA7227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115.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работает программно-управляемый ввод-вывод без прерываний? Каковы его ограничения и типовой сценарий?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 связан с теоремой Котельникова?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CA98D11" w14:textId="74534BC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можно имитировать параллелизм уровня задач для параллельного программно-управляемого ввода-вывода?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F959B75" w14:textId="725A2A9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уровни параллелизма: бит, инструкций и задач?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979A43B" w14:textId="49F53DB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69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118.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В чём разница между параллелизмом и конкурентностью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(concurrency)?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_Toc201708699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A9E4545" w14:textId="378FF35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119.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заключается проблема реализации параллелизма уровня задач в архитектуре фон Неймана?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69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4D4601B" w14:textId="6D28665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достоинства и недостатки кооперативной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2779ED5" w14:textId="3F8F08A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механизмы необходимы для реализации кооперативной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21545F8" w14:textId="5DAEA0B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взаимодействуют кооперативная многозадачность и система прерываний?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52A06D9" w14:textId="2B5AD1D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реализуется кооперативная многозадачность на уровне приложения через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Event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loop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8557ECF" w14:textId="4A3AD22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достоинства и недостатки вытесняющей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2EEAC14" w14:textId="41DE8D8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механизмы необходимы для реализации вытесняющей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94C7625" w14:textId="36FBA4F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преимущество ввода-вывода с использованием системы прерываний?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55D6574" w14:textId="28AAC00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 шагам происходит обработка прерывания?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B09B7EE" w14:textId="0B53A9B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0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128.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появление системы прерываний приводит к автоматическому появлению параллелизма уровня задач? Охарактеризуйте его.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_Toc201708709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EE2066A" w14:textId="629EEF7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129.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классифицируются прерывания по источнику?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Их отличительные особенности.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01D1281" w14:textId="60CDDDA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задачи контроллера прерывания и какие виды прерываний бывают?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65BE4C3" w14:textId="025BB41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виды событий существуют в системе прерываний и как они обрабатываются?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E63D718" w14:textId="235CE97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сторожевой таймер и каков принцип его работы?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73F8DC8" w14:textId="2514155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подходы существуют к решению проблемы изоляции регистров и инструкций в памяти при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C2F183B" w14:textId="5A1DA59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подходы существуют к решению проблемы изоляции данных в памяти (статика, куча, стек) при многозадачности?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5C182D2" w14:textId="00F1392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банки памяти используются для расширения адресного пространства?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BC4A800" w14:textId="3D4833B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банки памяти используются для расширения машинного слова?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26DEF8D" w14:textId="4917263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137.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сегментная память? Как происходит трансляция адресов?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E8BCF1C" w14:textId="5980B6C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1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138.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виртуальная память? Как происходит трансляция адресов?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Каковы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_Toc201708719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4954BAD" w14:textId="32D2D23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139.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внутренняя и внешняя фрагментация в контексте сегментной и виртуальной памяти?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E84F1E7" w14:textId="04EECB0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появление сегментной памяти улучшило пользовательский опыт?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D4124C1" w14:textId="0DBDC6E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появление виртуальной памяти улучшило пользовательский опыт?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72BC0ED" w14:textId="5BCF899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уровни (виды) задач существуют: основной поток, прерывание, процессы, потоки, зелёные потоки?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4952282" w14:textId="06B81FF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могут взаимодействовать процессы через основной поток? Какие бывают разделяемые ресурсы?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859A9F9" w14:textId="4AF8E7A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процессоры ввода-вывода? Каковы их назначение, интерфейс,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2DA79A4" w14:textId="51303AA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контроллер прямого доступа к памяти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DMA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)? Каковы его назначение, интерфейс,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79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2796DA8" w14:textId="1C377D2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существуют способы интеграции и взаимодействия контроллера прямого доступа к памяти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DMA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с процессором?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770A138" w14:textId="5E1E7B5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необходима иерархия памяти в современных компьютерных системах?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6E5BD5B" w14:textId="4180F16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2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основные виды памяти входят в иерархию памяти и каковы их характеристики?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_Toc201708729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69E27FE" w14:textId="7A2D86E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149.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различие между явной иерархией памяти и скрытой?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C71369B" w14:textId="40B13AF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Каково устройство памяти с произвольным доступом? Как устроена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ROM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ячейка?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E48B18D" w14:textId="0EBAACC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технологии реализации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SRAM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ячеек? Как происходит чтение и запись?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5D02E84" w14:textId="529FC33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Каковы технологии реализации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DRAM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ячеек? Как происходит чтение и запись?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E952B95" w14:textId="20347CF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Каково устройство многопортовой памяти? Как связана площадь с количеством портов?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BB5E4B8" w14:textId="40967CF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кеш? Каково его назначение, место в иерархии памяти и основные метрики?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C144EC5" w14:textId="379479F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принцип локальности и каковы его виды (временная, пространственная) применительно к механизму кеширования?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21EB301" w14:textId="7B73EED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пошагово происходит процесс чтения данных через кеш-память процессора?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EC62C98" w14:textId="33ADB0B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пошагово происходит процесс записи данных через кеш-память процессора и какие существуют политики записи?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3A9872E" w14:textId="1FE9103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3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кеш-промах и какие существуют типы кеш-промахов?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_Toc201708739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9B3BFE3" w14:textId="585A67C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159.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ассоциативность кеша? Какова "структура" адреса с точки зрения кеша?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FD52894" w14:textId="33A6840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особенности реализации полностью ассоциативного кеша?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F8289B0" w14:textId="61B8957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Каковы особенности реализации кеша с прямым отображением?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DE8E933" w14:textId="33B6403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множественно-ассоциативный кеш и что определяет уровень множественности?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B470F36" w14:textId="5E5FC96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связана ассоциативность кеша с механизмом вытеснения и замещения?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01F619C" w14:textId="0C1BD2D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работает механизм вытеснения и замещения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LRU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в кеше?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EF07317" w14:textId="46BE3C0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работает механизм вытеснения и замещения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PLRU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в кеше?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97C15E5" w14:textId="0EC06D6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необходимо использование многоуровневой иерархии кеш-памяти в современных процессорах?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860B22F" w14:textId="6CE648D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разница между разделённым и унифицированным кешем и где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0A06D32" w14:textId="2C4231D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4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разница между включающим и исключающим кешем и где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_Toc201708749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589F2E1" w14:textId="46C1323B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169.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разница между частным и общим кешем и как они применяются в многоядерных процессорах?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83761CE" w14:textId="2A8E53E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представляет собой типовой многоуровневый кеш: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1,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2,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3,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4? Каковы их назначение, тип ячеек, классификация?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FAFDAED" w14:textId="7CB62CD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когерентность кеш-памяти и каково её значение для многоядерных систем? Какие существуют возможные состояния кеш-линий?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86E8DB1" w14:textId="167F436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происходит обмен информацией о кеш-линиях через справочник? На сколько актуальна проблема масштабирования?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43E7FBD" w14:textId="6CB31C6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происходит обмен информацией о кеш-линиях через отслеживание? На сколько актуальна проблема масштабирования?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CB75797" w14:textId="28212D1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происходит обмен информацией о кеш-линиях через перехват? На сколько актуальна проблема масштабирования?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0A82535" w14:textId="2A9E4D9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CAP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теорема? Какова область её применения и как она применяется к когерентности кешей?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89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DA82491" w14:textId="13C8BC3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176.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Что означают термины "Consistency", "Availability" и "Partition tolerance" в CAP-теореме? Опишите их.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68F9F00" w14:textId="3BA04B4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кеш влияет на производительность памяти? Какие существуют способы оптимизации доступа, включая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AoS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SoA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ED39D84" w14:textId="4E39875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5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кеш работает с виртуальными и физическими адресами?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_Toc201708759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74E949C" w14:textId="5908E915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179.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представляет собой концепция уровневой организации компьютерных систем и каковы её преимущества?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CA825B3" w14:textId="48D5733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примеры уровневой организации компьютерных систем: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Lava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Flow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Layered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Style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,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OSI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Model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9BB159F" w14:textId="6F19387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явление разделения на уровни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disaggregation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и каково его современное положение? Что было до него?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9396D8C" w14:textId="2023A24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Почему необходимо нарушение уровневой иерархии в современных системах?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B2C6635" w14:textId="2C89D2D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проблемы возникают при обеспечении реального времени в современных процессорах?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159CAA2" w14:textId="37A5FE7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низкоуровневый параллелизм?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CBF7859" w14:textId="71326C6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суперскалярные процессоры и каковы принципы их работы, достоинства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878E3D2" w14:textId="7A76370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пошагово выполняются инструкции в суперскалярном процессоре?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0C8C1F0" w14:textId="3CD7DC2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VLIW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-процессоры? Какими достоинствами и недостатками они обладают?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0C4D514" w14:textId="78F64B9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6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соотносятся суперскалярные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VLIW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процессоры применительно к разным классам задач?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_Toc201708769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A2F1F48" w14:textId="7D85268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189.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существуют промежуточные варианты между суперскалярным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VLIW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процессором? Какие проблемы они решают?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CCFDDC8" w14:textId="204609B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барьеры памяти и в каких ситуациях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6D7C11B7" w14:textId="736276F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ключевые элементы составляют структурное программирование? В чём отличие от кода на ассемблере?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BC089AF" w14:textId="204176A0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механизмы используются для реализации процедур?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46EEBE5" w14:textId="63FF36E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реентерабельность и почему она важна? Приведите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E5C8A8F" w14:textId="5C4034A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194.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 реализуется механизм рекурсии?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F3C45AC" w14:textId="5B311DD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заключается проблема распределения регистров и как работает алгоритм раскраски?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649BA64" w14:textId="17FE02F1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FPGA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каковы его преимущества и недостатки?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97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5805F2C" w14:textId="602A373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этапы включает в себя синтез для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FPGA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8D01AD0" w14:textId="234B063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7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198.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Какие FPGA устроены изнутри?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_Toc201708779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98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2A172E8" w14:textId="326CCAA9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199.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соотносятся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CPU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FPGA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с точки зрения модели программирования, модели вычислений, модели исполнения и элементов микроархитектуры?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6C203D9" w14:textId="10859F83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такое высокоуровневый синтез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HLS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и какова его роль в современной разработке?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99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C1A864F" w14:textId="31D48A9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высокоуровневый синтез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HLS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автоматизирует процесс выбора микроархитектуры и ускоряет тестирование?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09F3C72" w14:textId="1F0A35D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представляет собой классификация Флинна и какие классы архитектур она выделяет? Примеры.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100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7DEC0A6" w14:textId="1393FEC7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SIMD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и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SIMT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архитектуры? В чём их различия? 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lockstep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execution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79174F8" w14:textId="5425D91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представляет собой классификация Дункана и чем она отличается от классификации Флинна? Какие проблемы она решает? Что включает верхний уровень классификации?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101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241580A" w14:textId="1F6292E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основные типы синхронных архитектур выделяются по классификации Дункана?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FDB3A8B" w14:textId="50802BDE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Какие принципы лежат в основе работы векторных архитектур и где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861C834" w14:textId="1CE0390D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работают ассоциативные массивы и где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102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A4A4756" w14:textId="2EE745D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8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работают систолические архитектуры и где они применяются?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_Toc201708789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E9F7CEB" w14:textId="3AE0113F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0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209.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основные типы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MIMD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-архитектур выделяются по классификации Дункана?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_Toc201708790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57881292" w14:textId="7FC7211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1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210.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из себя представляют архитектуры с распределённой памятью? Каковы их особенности?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_Toc201708791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103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1A3D44A8" w14:textId="21CABBFA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2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211.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Что из себя представляет архитектуры с разделяемой памятью? Каковы их особенности?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_Toc201708792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B7F9DCC" w14:textId="5BD22886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3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212.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Какие основные типы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MIMD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парадигм выделяются по классификации Дункана?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_Toc201708793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9D580DD" w14:textId="75A3DB9B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4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213.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представляет собой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MIMD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/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SIMD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парадигма и где она применяется?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_Toc201708794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7EBD6B62" w14:textId="78084D42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5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214.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работает архитектура потоков данных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dataflow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)? Подходы к реализации.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_Toc201708795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104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3CD8B48" w14:textId="7501453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6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215.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Как работает редукционная архитектура? Каким образом она обеспечивает параллелизм?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_Toc201708796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3F652C96" w14:textId="52FD5BD8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7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216.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Как работает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wavefront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 архитектура? В чём её отличия от систолической архитектуры?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_Toc201708797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105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276C51C2" w14:textId="157E4EB4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8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217.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Что такое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CGRA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-процессоры и какие возможности они предоставляют?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_Toc201708798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01893C19" w14:textId="73636A6C" w:rsidR="003226D0" w:rsidRDefault="00CD43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1708799" w:history="1"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218.</w:t>
            </w:r>
            <w:r w:rsidR="003226D0">
              <w:rPr>
                <w:noProof/>
              </w:rPr>
              <w:tab/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В чём различие между пространственными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spatial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) и временными (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temporal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 xml:space="preserve">) вычислениями на примере 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</w:rPr>
              <w:t>CGRA</w:t>
            </w:r>
            <w:r w:rsidR="003226D0" w:rsidRPr="00B00D84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?</w:t>
            </w:r>
            <w:r w:rsidR="003226D0">
              <w:rPr>
                <w:noProof/>
                <w:webHidden/>
              </w:rPr>
              <w:tab/>
            </w:r>
            <w:r w:rsidR="003226D0">
              <w:rPr>
                <w:noProof/>
                <w:webHidden/>
              </w:rPr>
              <w:fldChar w:fldCharType="begin"/>
            </w:r>
            <w:r w:rsidR="003226D0">
              <w:rPr>
                <w:noProof/>
                <w:webHidden/>
              </w:rPr>
              <w:instrText xml:space="preserve"> PAGEREF _Toc201708799 \h </w:instrText>
            </w:r>
            <w:r w:rsidR="003226D0">
              <w:rPr>
                <w:noProof/>
                <w:webHidden/>
              </w:rPr>
            </w:r>
            <w:r w:rsidR="003226D0">
              <w:rPr>
                <w:noProof/>
                <w:webHidden/>
              </w:rPr>
              <w:fldChar w:fldCharType="separate"/>
            </w:r>
            <w:r w:rsidR="003226D0">
              <w:rPr>
                <w:noProof/>
                <w:webHidden/>
              </w:rPr>
              <w:t>106</w:t>
            </w:r>
            <w:r w:rsidR="003226D0">
              <w:rPr>
                <w:noProof/>
                <w:webHidden/>
              </w:rPr>
              <w:fldChar w:fldCharType="end"/>
            </w:r>
          </w:hyperlink>
        </w:p>
        <w:p w14:paraId="4A5C26F2" w14:textId="052863A5" w:rsidR="004167B8" w:rsidRPr="0014716E" w:rsidRDefault="004167B8">
          <w:pPr>
            <w:rPr>
              <w:rFonts w:ascii="Times New Roman" w:hAnsi="Times New Roman" w:cs="Times New Roman"/>
              <w:sz w:val="24"/>
              <w:szCs w:val="24"/>
            </w:rPr>
          </w:pPr>
          <w:r w:rsidRPr="001471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D2A57FC" w14:textId="03870F02" w:rsidR="004167B8" w:rsidRPr="0014716E" w:rsidRDefault="004167B8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br w:type="page"/>
      </w:r>
    </w:p>
    <w:p w14:paraId="753F55FC" w14:textId="77777777" w:rsidR="004167B8" w:rsidRPr="0014716E" w:rsidRDefault="004167B8" w:rsidP="004167B8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E788DF9" w14:textId="0B905E95" w:rsidR="005D5730" w:rsidRPr="0014716E" w:rsidRDefault="005D5730" w:rsidP="004330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0" w:name="_Toc20170858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"вычислительная платформа" с точки зрения пользователя? Каков её состав?</w:t>
      </w:r>
      <w:bookmarkEnd w:id="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3D02F1B2" w14:textId="77777777" w:rsidR="004330B3" w:rsidRPr="0014716E" w:rsidRDefault="004330B3" w:rsidP="00433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Вычислительная платформа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точки зрения пользователя — это совокупность аппаратного и программного обеспечения, обеспечивающая выполнение вычислительных задач и взаимодействие с приложениями.</w:t>
      </w:r>
    </w:p>
    <w:p w14:paraId="34FF04F8" w14:textId="77777777" w:rsidR="004330B3" w:rsidRPr="0014716E" w:rsidRDefault="004330B3" w:rsidP="00433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E66A0" w14:textId="77777777" w:rsidR="004330B3" w:rsidRPr="0014716E" w:rsidRDefault="004330B3" w:rsidP="004330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Аппаратное обеспечение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процессоры, память, устройства хранения, сетевые компоненты.</w:t>
      </w:r>
    </w:p>
    <w:p w14:paraId="4463DB5F" w14:textId="77777777" w:rsidR="004330B3" w:rsidRPr="0014716E" w:rsidRDefault="004330B3" w:rsidP="004330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Программное обеспечение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операционная система, драйверы, библиотеки,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среды разработки.</w:t>
      </w:r>
    </w:p>
    <w:p w14:paraId="45E39DC8" w14:textId="77777777" w:rsidR="004330B3" w:rsidRPr="0014716E" w:rsidRDefault="004330B3" w:rsidP="004330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Интерфейсы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пользовательские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CLI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программные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взаимодействия.</w:t>
      </w:r>
    </w:p>
    <w:p w14:paraId="3C8942E3" w14:textId="44828CBD" w:rsidR="00C10302" w:rsidRPr="0014716E" w:rsidRDefault="004330B3" w:rsidP="00433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Коротко: это инфраструктура и софт для работы приложений и задач.</w:t>
      </w:r>
    </w:p>
    <w:p w14:paraId="5B23900F" w14:textId="77777777" w:rsidR="005D5730" w:rsidRPr="0014716E" w:rsidRDefault="005D5730" w:rsidP="004330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" w:name="_Toc20170858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уровни абстракций относятся к дисциплине "Архитектура компьютера"?</w:t>
      </w:r>
      <w:bookmarkEnd w:id="1"/>
    </w:p>
    <w:p w14:paraId="7E5A6E01" w14:textId="4C838DEC" w:rsidR="005D5730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Физика</w:t>
      </w:r>
    </w:p>
    <w:p w14:paraId="13686768" w14:textId="7252DA36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Устройства</w:t>
      </w:r>
    </w:p>
    <w:p w14:paraId="6F8A4B04" w14:textId="1630C51F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Аналоговые схемы</w:t>
      </w:r>
    </w:p>
    <w:p w14:paraId="6806F7D2" w14:textId="33F23286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Цифровые схемы</w:t>
      </w:r>
    </w:p>
    <w:p w14:paraId="6D89203C" w14:textId="7B1031B9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Логика</w:t>
      </w:r>
    </w:p>
    <w:p w14:paraId="37508E81" w14:textId="368B5981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Микро-архитектура</w:t>
      </w:r>
    </w:p>
    <w:p w14:paraId="1AF584D4" w14:textId="2B4621C2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Архитектура</w:t>
      </w:r>
    </w:p>
    <w:p w14:paraId="6EC41574" w14:textId="32693508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ОС</w:t>
      </w:r>
    </w:p>
    <w:p w14:paraId="09243E50" w14:textId="52A94848" w:rsidR="003724AB" w:rsidRPr="0014716E" w:rsidRDefault="003724AB" w:rsidP="003724A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Application Software </w:t>
      </w:r>
    </w:p>
    <w:p w14:paraId="596DD7A8" w14:textId="77777777" w:rsidR="005D5730" w:rsidRPr="0014716E" w:rsidRDefault="005D5730" w:rsidP="003724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" w:name="_Toc20170858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чём заключается отличие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Platform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Based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Design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от проектирования для конкретной платформы?</w:t>
      </w:r>
      <w:bookmarkEnd w:id="2"/>
    </w:p>
    <w:p w14:paraId="7AD91494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фокусируется на использовании универсальной платформы с переиспользуемыми компонентами для создания различных систем, обеспечивая гибкость и масштабируемость. </w:t>
      </w:r>
    </w:p>
    <w:p w14:paraId="2B8E0B01" w14:textId="74F77A0F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Проектирование для конкретной платформы ориентировано на оптимизацию под одну конкретную аппаратно-программную конфигурацию, что снижает гибкость, но повышает эффективность для данной цели</w:t>
      </w:r>
    </w:p>
    <w:p w14:paraId="55127ADF" w14:textId="4100ACBB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EF551A" w14:textId="65A0B81C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C3F910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8BCE1C" w14:textId="77777777" w:rsidR="005D5730" w:rsidRPr="0014716E" w:rsidRDefault="005D5730" w:rsidP="003724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" w:name="_Toc20170858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Почему большинство современных компьютерных систем считаются системами с преобладающей программной составляющей? Приведите примеры.</w:t>
      </w:r>
      <w:bookmarkEnd w:id="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2E311F5E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Большинство современных компьютерных систем считаются системами с преобладающей программной составляющей, потому что их функциональность и адаптивность определяются программным обеспечением, а не только аппаратным обеспечением. Программы позволяют обновлять системы, добавлять новые функции и оптимизировать производительность без изменения оборудования.</w:t>
      </w:r>
    </w:p>
    <w:p w14:paraId="2D8D1624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73760" w14:textId="77777777" w:rsidR="003724AB" w:rsidRPr="0014716E" w:rsidRDefault="003724AB" w:rsidP="003724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Смартфоны (программное обеспечение управляет интерфейсом, приложениями и обновлениями).</w:t>
      </w:r>
    </w:p>
    <w:p w14:paraId="7C341E9C" w14:textId="77777777" w:rsidR="003724AB" w:rsidRPr="0014716E" w:rsidRDefault="003724AB" w:rsidP="003724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Персональные компьютеры (операционные системы и приложения определяют их использование).</w:t>
      </w:r>
    </w:p>
    <w:p w14:paraId="76874479" w14:textId="77777777" w:rsidR="003724AB" w:rsidRPr="0014716E" w:rsidRDefault="003724AB" w:rsidP="003724A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Автомобили с автопилотом (программное обеспечение управляет сенсорами и принятием решений).</w:t>
      </w:r>
    </w:p>
    <w:p w14:paraId="3403A2EB" w14:textId="77777777" w:rsidR="005D5730" w:rsidRPr="0014716E" w:rsidRDefault="005D5730" w:rsidP="003724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" w:name="_Toc20170858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информационная и управляющая система? Каковы их отличия (функции, ПО, аппаратура)?</w:t>
      </w:r>
      <w:bookmarkEnd w:id="4"/>
    </w:p>
    <w:p w14:paraId="44CAFFBB" w14:textId="29E2506D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Информационная система (ИС)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система, предназначенная для сбора, обработки, хранения и предоставления данных пользователям для поддержки принятия решений.</w:t>
      </w:r>
    </w:p>
    <w:p w14:paraId="1B81CF80" w14:textId="77777777" w:rsidR="003724AB" w:rsidRPr="0014716E" w:rsidRDefault="003724AB" w:rsidP="003724AB">
      <w:pPr>
        <w:shd w:val="clear" w:color="auto" w:fill="FFFFFF"/>
        <w:spacing w:before="30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Особенности:</w:t>
      </w:r>
    </w:p>
    <w:p w14:paraId="5E022F59" w14:textId="77777777" w:rsidR="003724AB" w:rsidRPr="0014716E" w:rsidRDefault="003724AB" w:rsidP="003724AB">
      <w:pPr>
        <w:numPr>
          <w:ilvl w:val="0"/>
          <w:numId w:val="4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Главный приоритет: производительность.</w:t>
      </w:r>
    </w:p>
    <w:p w14:paraId="14DF5EF9" w14:textId="77777777" w:rsidR="003724AB" w:rsidRPr="0014716E" w:rsidRDefault="003724AB" w:rsidP="003724AB">
      <w:pPr>
        <w:numPr>
          <w:ilvl w:val="0"/>
          <w:numId w:val="4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Спекулятивные вычисления.</w:t>
      </w:r>
    </w:p>
    <w:p w14:paraId="584B30AD" w14:textId="77777777" w:rsidR="003724AB" w:rsidRPr="0014716E" w:rsidRDefault="003724AB" w:rsidP="003724AB">
      <w:pPr>
        <w:numPr>
          <w:ilvl w:val="0"/>
          <w:numId w:val="4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Параллелизм.</w:t>
      </w:r>
    </w:p>
    <w:p w14:paraId="57973BDB" w14:textId="77777777" w:rsidR="003724AB" w:rsidRPr="0014716E" w:rsidRDefault="003724AB" w:rsidP="003724AB">
      <w:pPr>
        <w:numPr>
          <w:ilvl w:val="0"/>
          <w:numId w:val="4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Кластерные и облачные вычисления.</w:t>
      </w:r>
    </w:p>
    <w:p w14:paraId="3AC1938F" w14:textId="674B032D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Управляющая система (УС)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система, которая автоматически или полуавтоматически управляет процессами или оборудованием на основе данных и алгоритмов.</w:t>
      </w:r>
    </w:p>
    <w:p w14:paraId="4AA6E8A5" w14:textId="77777777" w:rsidR="003724AB" w:rsidRPr="0014716E" w:rsidRDefault="003724AB" w:rsidP="003724AB">
      <w:pPr>
        <w:shd w:val="clear" w:color="auto" w:fill="FFFFFF"/>
        <w:spacing w:before="30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Особенности:</w:t>
      </w:r>
    </w:p>
    <w:p w14:paraId="0037D797" w14:textId="77777777" w:rsidR="003724AB" w:rsidRPr="0014716E" w:rsidRDefault="003724AB" w:rsidP="003724AB">
      <w:pPr>
        <w:numPr>
          <w:ilvl w:val="0"/>
          <w:numId w:val="5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встроенное исполнение:</w:t>
      </w:r>
    </w:p>
    <w:p w14:paraId="79566091" w14:textId="77777777" w:rsidR="003724AB" w:rsidRPr="0014716E" w:rsidRDefault="003724AB" w:rsidP="003724AB">
      <w:pPr>
        <w:numPr>
          <w:ilvl w:val="1"/>
          <w:numId w:val="50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интеграция в реальный мир,</w:t>
      </w:r>
    </w:p>
    <w:p w14:paraId="01C39B09" w14:textId="77777777" w:rsidR="003724AB" w:rsidRPr="0014716E" w:rsidRDefault="003724AB" w:rsidP="003724AB">
      <w:pPr>
        <w:numPr>
          <w:ilvl w:val="1"/>
          <w:numId w:val="50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ограниченные ресурсы (энергия),</w:t>
      </w:r>
    </w:p>
    <w:p w14:paraId="481F499D" w14:textId="77777777" w:rsidR="003724AB" w:rsidRPr="0014716E" w:rsidRDefault="003724AB" w:rsidP="003724AB">
      <w:pPr>
        <w:numPr>
          <w:ilvl w:val="1"/>
          <w:numId w:val="50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специализация функций, специализация платформы, аппаратуры;</w:t>
      </w:r>
    </w:p>
    <w:p w14:paraId="7357DF5B" w14:textId="77777777" w:rsidR="003724AB" w:rsidRPr="0014716E" w:rsidRDefault="003724AB" w:rsidP="003724AB">
      <w:pPr>
        <w:numPr>
          <w:ilvl w:val="0"/>
          <w:numId w:val="5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автономная эксплуатация;</w:t>
      </w:r>
    </w:p>
    <w:p w14:paraId="0D20964E" w14:textId="77777777" w:rsidR="003724AB" w:rsidRPr="0014716E" w:rsidRDefault="003724AB" w:rsidP="003724AB">
      <w:pPr>
        <w:numPr>
          <w:ilvl w:val="0"/>
          <w:numId w:val="5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ограниченные вычислительные ресурсы;</w:t>
      </w:r>
    </w:p>
    <w:p w14:paraId="3632E5B5" w14:textId="77777777" w:rsidR="003724AB" w:rsidRPr="0014716E" w:rsidRDefault="003724AB" w:rsidP="003724AB">
      <w:pPr>
        <w:numPr>
          <w:ilvl w:val="0"/>
          <w:numId w:val="5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работа в режиме реального времени (см. след. слайд).</w:t>
      </w:r>
    </w:p>
    <w:p w14:paraId="2F469AA2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Отличия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A70FD8" w14:textId="77777777" w:rsidR="003724AB" w:rsidRPr="0014716E" w:rsidRDefault="003724AB" w:rsidP="003724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Функции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 фокусируется на анализе и предоставлении информации (например, базы данных), УС — на контроле и управлении процессами (например, автоматизация производства).</w:t>
      </w:r>
    </w:p>
    <w:p w14:paraId="1E17A6E4" w14:textId="77777777" w:rsidR="003724AB" w:rsidRPr="0014716E" w:rsidRDefault="003724AB" w:rsidP="003724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 использует базы данных, аналитические программы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ERP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УС — управляющее ПО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SCADA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PLC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C6A2F01" w14:textId="77777777" w:rsidR="003724AB" w:rsidRPr="0014716E" w:rsidRDefault="003724AB" w:rsidP="003724A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Аппаратура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 опирается на серверы и ПК, УС — на датчики, исполнительные устройства и микроконтроллеры.</w:t>
      </w:r>
    </w:p>
    <w:p w14:paraId="3A4C6D1E" w14:textId="77777777" w:rsidR="005D5730" w:rsidRPr="0014716E" w:rsidRDefault="005D5730" w:rsidP="003724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" w:name="_Toc20170858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"требование реального времени"? Примеры систем.</w:t>
      </w:r>
      <w:bookmarkEnd w:id="5"/>
    </w:p>
    <w:p w14:paraId="2431038A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Требование реального времени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необходимость обработки данных или выполнения задач в пределах строгого временного интервала, где задержка может привести к сбоям (например, не более чем в срок ±).</w:t>
      </w:r>
    </w:p>
    <w:p w14:paraId="07618CB1" w14:textId="77777777" w:rsidR="003724AB" w:rsidRPr="0014716E" w:rsidRDefault="003724AB" w:rsidP="0037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 систем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5F27AF" w14:textId="77777777" w:rsidR="003724AB" w:rsidRPr="0014716E" w:rsidRDefault="003724AB" w:rsidP="003724A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ГСЧ, водооброс (системы управления водоснабжением).</w:t>
      </w:r>
    </w:p>
    <w:p w14:paraId="1182460F" w14:textId="77777777" w:rsidR="003724AB" w:rsidRPr="0014716E" w:rsidRDefault="003724AB" w:rsidP="003724A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где один код это ИС или УС в зависимости от задачи: Видеокодек.</w:t>
      </w:r>
    </w:p>
    <w:p w14:paraId="78875EB4" w14:textId="77777777" w:rsidR="005D5730" w:rsidRPr="0014716E" w:rsidRDefault="005D5730" w:rsidP="006F6E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" w:name="_Toc20170858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этапы эволюции управляющих систем: от ИУС до КФС?</w:t>
      </w:r>
      <w:bookmarkEnd w:id="6"/>
    </w:p>
    <w:p w14:paraId="33000378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Этапы эволюции управляющих систем от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ИУС (Информационно-управляющие системы - Системы управления информацией)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КФС (Компьютеризированные системы - Системы, компьютеризированные)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291F0C8" w14:textId="77777777" w:rsidR="005F674A" w:rsidRPr="0014716E" w:rsidRDefault="005F674A" w:rsidP="009142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ИУС (1960-е)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Ручное управление с минимальной автоматизацией.</w:t>
      </w:r>
    </w:p>
    <w:p w14:paraId="53CEE87F" w14:textId="77777777" w:rsidR="005F674A" w:rsidRPr="0014716E" w:rsidRDefault="005F674A" w:rsidP="009142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ВУС (1970-е)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Внедрение вычислительных систем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Вычислительные управляющие системы - Системы управления вычислениями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(например,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NYC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без конкретной информации, возможно, название системы).</w:t>
      </w:r>
    </w:p>
    <w:p w14:paraId="43BA20AF" w14:textId="77777777" w:rsidR="005F674A" w:rsidRPr="0014716E" w:rsidRDefault="005F674A" w:rsidP="009142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РВУС (1980-е)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Реальное время с процессорами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Реальное время управляющие системы - Системы управления в реальном времени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(например,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ВСс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возможно,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Вычислительные системы - Вычислительные системы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требуется уточнение контекста).</w:t>
      </w:r>
    </w:p>
    <w:p w14:paraId="5684BD87" w14:textId="77777777" w:rsidR="005F674A" w:rsidRPr="0014716E" w:rsidRDefault="005F674A" w:rsidP="009142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ПВУС (1990-е)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Программное обеспечение с микрообработчиками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Программное обеспечение управляющие системы - Системы управления с программным обеспечением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(например,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Малые интегральные схемы К155 - Малые интегральные схемы К155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D67C9B9" w14:textId="37EC010D" w:rsidR="005F674A" w:rsidRPr="0014716E" w:rsidRDefault="005F674A" w:rsidP="009142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КФС (2000-е и далее)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Компьютеризированные системы с высокой степенью автоматизации и интеграции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Компьютеризированные системы - Системы, компьютеризированные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(например,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БК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возможно,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Блок контроля - Блок контроля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КФС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3F12E81" w14:textId="06920274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4CBB9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11193F" w14:textId="77777777" w:rsidR="005D5730" w:rsidRPr="0014716E" w:rsidRDefault="005D5730" w:rsidP="005F67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" w:name="_Toc20170858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Каковы задачи и предмет дисциплины "Системная инженерия"? Какова роль системных инженеров?</w:t>
      </w:r>
      <w:bookmarkEnd w:id="7"/>
    </w:p>
    <w:p w14:paraId="27E0D397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Предмет дисциплины "Системная инженерия"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Дисциплина занимается координацией и структурированием процессов, процедур, передачи информации и т.д. для создания и поддержки сложных систем. Она фокусируется на целостном подходе к проектированию, разработке и интеграции систем, обеспечивая их соответствие требованиям заказчика.</w:t>
      </w:r>
    </w:p>
    <w:p w14:paraId="77220FC9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 дисциплины "Системная инженерия"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C47A3E" w14:textId="77777777" w:rsidR="005F674A" w:rsidRPr="0014716E" w:rsidRDefault="005F674A" w:rsidP="009142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Определение и документирование требований;</w:t>
      </w:r>
    </w:p>
    <w:p w14:paraId="3C928FD7" w14:textId="77777777" w:rsidR="005F674A" w:rsidRPr="0014716E" w:rsidRDefault="005F674A" w:rsidP="009142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процессами жизненного цикла системы;</w:t>
      </w:r>
    </w:p>
    <w:p w14:paraId="5DA4F38F" w14:textId="77777777" w:rsidR="005F674A" w:rsidRPr="0014716E" w:rsidRDefault="005F674A" w:rsidP="009142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Проектирование, проверка, приемка и разработка решений для проблем;</w:t>
      </w:r>
    </w:p>
    <w:p w14:paraId="1C20A798" w14:textId="77777777" w:rsidR="005F674A" w:rsidRPr="0014716E" w:rsidRDefault="005F674A" w:rsidP="009142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Интеграция и тестирование подсистем;</w:t>
      </w:r>
    </w:p>
    <w:p w14:paraId="2BCA2240" w14:textId="77777777" w:rsidR="005F674A" w:rsidRPr="0014716E" w:rsidRDefault="005F674A" w:rsidP="009142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взаимодействия всех элементов системы для достижения общих целей.</w:t>
      </w:r>
    </w:p>
    <w:p w14:paraId="080240B6" w14:textId="0490B54A" w:rsidR="005D5730" w:rsidRPr="0014716E" w:rsidRDefault="005F674A" w:rsidP="005F674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Роль системных инженеров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Системные инженеры выступают связующим звеном между заказчиком, разработчиками и командой разработки. Они определяют потребности, разрабатывают спецификации, поддерживают процесс реализации и обеспечивают, чтобы все компоненты системы работали вместе для достижения общих целей проекта.</w:t>
      </w:r>
    </w:p>
    <w:p w14:paraId="2C4C450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" w:name="_Toc20170859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успешная система? Какие точки зрения необходимы для построения успешной системы?</w:t>
      </w:r>
      <w:bookmarkEnd w:id="8"/>
    </w:p>
    <w:p w14:paraId="43E78EA8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Успешная система — это система, которая эффективно выполняет свои функции, соответствует заданным требованиям, находится в рамках бюджета и сроков, а также удовлетворяет потребности пользователей и заинтересованных сторон на протяжении всего жизненного цикла.</w:t>
      </w:r>
    </w:p>
    <w:p w14:paraId="2558948E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точки зрения необходимы для построения успешной системы?</w:t>
      </w:r>
    </w:p>
    <w:p w14:paraId="5247D70A" w14:textId="77777777" w:rsidR="005F674A" w:rsidRPr="0014716E" w:rsidRDefault="005F674A" w:rsidP="009142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Точка зрения заказчика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Учет их потребностей, ожиданий и требований.</w:t>
      </w:r>
    </w:p>
    <w:p w14:paraId="2911711A" w14:textId="77777777" w:rsidR="005F674A" w:rsidRPr="0014716E" w:rsidRDefault="005F674A" w:rsidP="009142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Точка зрения разработчиков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Техническая реализуемость и качество проектирования.</w:t>
      </w:r>
    </w:p>
    <w:p w14:paraId="1D2CBD73" w14:textId="77777777" w:rsidR="005F674A" w:rsidRPr="0014716E" w:rsidRDefault="005F674A" w:rsidP="009142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Точка зрения пользователей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Удобство использования и эффективность взаимодействия.</w:t>
      </w:r>
    </w:p>
    <w:p w14:paraId="586CB7CC" w14:textId="77777777" w:rsidR="005F674A" w:rsidRPr="0014716E" w:rsidRDefault="005F674A" w:rsidP="009142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Точка зрения менеджмента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Управление ресурсами, бюджетом и сроками.</w:t>
      </w:r>
    </w:p>
    <w:p w14:paraId="5DD3F0D6" w14:textId="77777777" w:rsidR="005F674A" w:rsidRPr="0014716E" w:rsidRDefault="005F674A" w:rsidP="009142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Точка зрения внешней среды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Соответствие нормативным требованиям и адаптация к изменениям окружения.</w:t>
      </w:r>
    </w:p>
    <w:p w14:paraId="4F1EABE2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66B4CDA6" w14:textId="77777777" w:rsidR="005D5730" w:rsidRPr="0014716E" w:rsidRDefault="005D5730" w:rsidP="005F67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" w:name="_Toc20170859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 можно рассматривать систему с точки зрения структуры? Каковы причины множественности структуры?</w:t>
      </w:r>
      <w:bookmarkEnd w:id="9"/>
    </w:p>
    <w:p w14:paraId="53E06F8C" w14:textId="77777777" w:rsidR="00993913" w:rsidRPr="0014716E" w:rsidRDefault="00993913" w:rsidP="0099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с точки зрения структуры может рассматриваться как комбинация взаимодействующих элементов, организованных для достижения одной или нескольких целей.</w:t>
      </w:r>
    </w:p>
    <w:p w14:paraId="1973450F" w14:textId="50291A3D" w:rsidR="00993913" w:rsidRPr="0014716E" w:rsidRDefault="00993913" w:rsidP="0099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включает иерархическую организацию подсистем (подсистемы) и элементов (части), где каждая часть выполняет свою функцию, а целое обеспечивает общую цель.</w:t>
      </w:r>
    </w:p>
    <w:p w14:paraId="762D160E" w14:textId="77777777" w:rsidR="00993913" w:rsidRPr="0014716E" w:rsidRDefault="00993913" w:rsidP="0099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Каковы причины множественности структуры?</w:t>
      </w:r>
    </w:p>
    <w:p w14:paraId="3AB40D79" w14:textId="77777777" w:rsidR="00993913" w:rsidRPr="0014716E" w:rsidRDefault="00993913" w:rsidP="009142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Разные точки зрения (например, заказчика, разработчика, пользователя) требуют различных уровней детализации и акцентов.</w:t>
      </w:r>
    </w:p>
    <w:p w14:paraId="2875B480" w14:textId="77777777" w:rsidR="00993913" w:rsidRPr="0014716E" w:rsidRDefault="00993913" w:rsidP="009142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системы, включающая множество подсистем и взаимодействий, приводит к разным структурным представлениям.</w:t>
      </w:r>
    </w:p>
    <w:p w14:paraId="469A484C" w14:textId="77777777" w:rsidR="00993913" w:rsidRPr="0014716E" w:rsidRDefault="00993913" w:rsidP="009142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Контекстное использование (например, самолет как система или как продукт) может изменять восприятие структуры.</w:t>
      </w:r>
    </w:p>
    <w:p w14:paraId="27D4757C" w14:textId="77777777" w:rsidR="00993913" w:rsidRPr="0014716E" w:rsidRDefault="00993913" w:rsidP="009142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Практическая необходимость адаптации к различным аспектам жизненного цикла системы (разработка, эксплуатация, обслуживание).</w:t>
      </w:r>
    </w:p>
    <w:p w14:paraId="3B4AA293" w14:textId="77777777" w:rsidR="005D5730" w:rsidRPr="0014716E" w:rsidRDefault="005D5730" w:rsidP="005F67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" w:name="_Toc20170859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можно рассматривать систему с точки зрения функционального места? Кто такие заинтересованные стороны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Stakeholders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)? Что такое операционное окружение?</w:t>
      </w:r>
      <w:bookmarkEnd w:id="10"/>
    </w:p>
    <w:p w14:paraId="2C9A2374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может рассматриваться как функциональное место, позволяющее:</w:t>
      </w:r>
    </w:p>
    <w:p w14:paraId="304EEBCA" w14:textId="77777777" w:rsidR="005F674A" w:rsidRPr="0014716E" w:rsidRDefault="005F674A" w:rsidP="009142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Называть,</w:t>
      </w:r>
    </w:p>
    <w:p w14:paraId="5EB86545" w14:textId="77777777" w:rsidR="005F674A" w:rsidRPr="0014716E" w:rsidRDefault="005F674A" w:rsidP="009142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Определять,</w:t>
      </w:r>
    </w:p>
    <w:p w14:paraId="6311ED71" w14:textId="77777777" w:rsidR="005F674A" w:rsidRPr="0014716E" w:rsidRDefault="005F674A" w:rsidP="009142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Выделять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элементы, процессы или подсистемы в зависимости от их роли и временного контекста (например, использование, обслуживание).</w:t>
      </w:r>
    </w:p>
    <w:p w14:paraId="6BE00383" w14:textId="77777777" w:rsidR="005F674A" w:rsidRPr="0014716E" w:rsidRDefault="005F674A" w:rsidP="005F674A">
      <w:pPr>
        <w:pStyle w:val="NormalWeb"/>
        <w:rPr>
          <w:lang w:val="ru-RU"/>
        </w:rPr>
      </w:pPr>
      <w:r w:rsidRPr="0014716E">
        <w:rPr>
          <w:lang w:val="ru-RU"/>
        </w:rPr>
        <w:t xml:space="preserve">Заинтересованные стороны — это физические лица или организации, имеющие права, доли, претензии или интерес к системе или ее характеристикам, которые удовлетворяют их потребности и ожидания (по </w:t>
      </w:r>
      <w:r w:rsidRPr="0014716E">
        <w:t>ISO</w:t>
      </w:r>
      <w:r w:rsidRPr="0014716E">
        <w:rPr>
          <w:lang w:val="ru-RU"/>
        </w:rPr>
        <w:t>/</w:t>
      </w:r>
      <w:r w:rsidRPr="0014716E">
        <w:t>IEC</w:t>
      </w:r>
      <w:r w:rsidRPr="0014716E">
        <w:rPr>
          <w:lang w:val="ru-RU"/>
        </w:rPr>
        <w:t>/</w:t>
      </w:r>
      <w:r w:rsidRPr="0014716E">
        <w:t>IEEE</w:t>
      </w:r>
      <w:r w:rsidRPr="0014716E">
        <w:rPr>
          <w:lang w:val="ru-RU"/>
        </w:rPr>
        <w:t xml:space="preserve"> 2015).</w:t>
      </w:r>
    </w:p>
    <w:p w14:paraId="663065A9" w14:textId="77777777" w:rsidR="005F674A" w:rsidRPr="0014716E" w:rsidRDefault="005F674A" w:rsidP="005F674A">
      <w:pPr>
        <w:pStyle w:val="NormalWeb"/>
        <w:rPr>
          <w:lang w:val="ru-RU"/>
        </w:rPr>
      </w:pPr>
      <w:r w:rsidRPr="0014716E">
        <w:rPr>
          <w:lang w:val="ru-RU"/>
        </w:rPr>
        <w:t>Операционное окружение — это совокупность внешних и внутренних факторов, влияющих на систему, включая взаимодействие с другими системами, условиями эксплуатации и заинтересованными сторонами, а также техническую среду, в которой система функционирует.</w:t>
      </w:r>
    </w:p>
    <w:p w14:paraId="09C1F884" w14:textId="77777777" w:rsidR="005D5730" w:rsidRPr="0014716E" w:rsidRDefault="005D5730" w:rsidP="005F67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" w:name="_Toc20170859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можно рассматривать систему с точки зрения жизненного цикла? Что такое обеспечивающая система?</w:t>
      </w:r>
      <w:bookmarkEnd w:id="11"/>
    </w:p>
    <w:p w14:paraId="0351D09C" w14:textId="77777777" w:rsidR="00993913" w:rsidRPr="0014716E" w:rsidRDefault="00993913" w:rsidP="0099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может рассматриваться как совокупность этапов, которые она проходит от концепции до завершения, включая:</w:t>
      </w:r>
    </w:p>
    <w:p w14:paraId="74BCB321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lastRenderedPageBreak/>
        <w:t>Концептуальный этап</w:t>
      </w:r>
    </w:p>
    <w:p w14:paraId="0630FD9E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Этап разработки</w:t>
      </w:r>
    </w:p>
    <w:p w14:paraId="207E4DEC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Этап производства</w:t>
      </w:r>
    </w:p>
    <w:p w14:paraId="28802111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Этап утилизации (англ. utilization)</w:t>
      </w:r>
    </w:p>
    <w:p w14:paraId="568143D8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Этап поддержки</w:t>
      </w:r>
    </w:p>
    <w:p w14:paraId="381497ED" w14:textId="77777777" w:rsidR="00993913" w:rsidRPr="0014716E" w:rsidRDefault="00993913" w:rsidP="00914261">
      <w:pPr>
        <w:numPr>
          <w:ilvl w:val="0"/>
          <w:numId w:val="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Этап вывода из эксплуатации</w:t>
      </w:r>
    </w:p>
    <w:p w14:paraId="09152C81" w14:textId="77777777" w:rsidR="00993913" w:rsidRPr="0014716E" w:rsidRDefault="00993913" w:rsidP="00993913">
      <w:pPr>
        <w:spacing w:before="100" w:beforeAutospacing="1" w:after="100" w:afterAutospacing="1" w:line="240" w:lineRule="auto"/>
        <w:ind w:left="-12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Обеспечивающая система — система, которая дополняет интересующую систему на этапах ее жизненного цикла, но не обязательно вносит непосредственный вклад в ее функционирование во время эксплуатации.</w:t>
      </w:r>
    </w:p>
    <w:p w14:paraId="7F1A7393" w14:textId="2BEC6B65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F37932" w14:textId="77777777" w:rsidR="005D5730" w:rsidRPr="0014716E" w:rsidRDefault="005D5730" w:rsidP="005F67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" w:name="_Toc20170859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Почему плохой менеджмент может увеличить бюджет проекта быстрее, чем другие факторы?</w:t>
      </w:r>
      <w:bookmarkEnd w:id="12"/>
    </w:p>
    <w:p w14:paraId="249F5281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Плохой менеджмент может увеличить бюджет проекта быстрее, чем другие факторы, из-за следующих причин:</w:t>
      </w:r>
    </w:p>
    <w:p w14:paraId="0F2CD497" w14:textId="77777777" w:rsidR="005F674A" w:rsidRPr="0014716E" w:rsidRDefault="005F674A" w:rsidP="009142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Нерациональное распределение ресурсов (человеческих, финансовых, временных).</w:t>
      </w:r>
    </w:p>
    <w:p w14:paraId="45E46166" w14:textId="77777777" w:rsidR="005F674A" w:rsidRPr="0014716E" w:rsidRDefault="005F674A" w:rsidP="009142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четкого планирования и контроля сроков, что приводит к задержкам и переработкам.</w:t>
      </w:r>
    </w:p>
    <w:p w14:paraId="657956E6" w14:textId="77777777" w:rsidR="005F674A" w:rsidRPr="0014716E" w:rsidRDefault="005F674A" w:rsidP="009142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Плохая коммуникация между командами, вызывающая ошибки и необходимость исправлений.</w:t>
      </w:r>
    </w:p>
    <w:p w14:paraId="7B07B561" w14:textId="77777777" w:rsidR="005F674A" w:rsidRPr="0014716E" w:rsidRDefault="005F674A" w:rsidP="009142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Недостаток мониторинга рисков, что приводит к неожиданным затратам.</w:t>
      </w:r>
    </w:p>
    <w:p w14:paraId="71C645CB" w14:textId="77777777" w:rsidR="005F674A" w:rsidRPr="0014716E" w:rsidRDefault="005F674A" w:rsidP="009142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Неправильное управление изменениями, увеличивающее стоимость адаптации.</w:t>
      </w:r>
    </w:p>
    <w:p w14:paraId="5E706AD0" w14:textId="77777777" w:rsidR="005F674A" w:rsidRPr="0014716E" w:rsidRDefault="005F674A" w:rsidP="005F6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факторы часто имеют кумулятивный эффект, быстро накапливая дополнительные расходы</w:t>
      </w:r>
    </w:p>
    <w:p w14:paraId="28D2EBAC" w14:textId="0C58F655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" w:name="_Toc20170859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цели архитектурного проектирования компьютерных систем?</w:t>
      </w:r>
      <w:bookmarkEnd w:id="13"/>
    </w:p>
    <w:p w14:paraId="33101962" w14:textId="77777777" w:rsidR="00993913" w:rsidRPr="0014716E" w:rsidRDefault="00993913" w:rsidP="0099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Цели архитектурного проектирования компьютерных систем:</w:t>
      </w:r>
    </w:p>
    <w:p w14:paraId="0BAAA2F1" w14:textId="77777777" w:rsidR="00993913" w:rsidRPr="0014716E" w:rsidRDefault="00993913" w:rsidP="009142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надежности и производительности системы.</w:t>
      </w:r>
    </w:p>
    <w:p w14:paraId="2C399EF7" w14:textId="77777777" w:rsidR="00993913" w:rsidRPr="0014716E" w:rsidRDefault="00993913" w:rsidP="009142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Оптимизация использования ресурсов (аппаратных и программных).</w:t>
      </w:r>
    </w:p>
    <w:p w14:paraId="39943209" w14:textId="77777777" w:rsidR="00993913" w:rsidRPr="0014716E" w:rsidRDefault="00993913" w:rsidP="009142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Упрощение разработки, интеграции и поддержки системы.</w:t>
      </w:r>
    </w:p>
    <w:p w14:paraId="055067FA" w14:textId="77777777" w:rsidR="00993913" w:rsidRPr="0014716E" w:rsidRDefault="00993913" w:rsidP="009142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масштабируемости и адаптивности к будущим изменениям.</w:t>
      </w:r>
    </w:p>
    <w:p w14:paraId="78B19A17" w14:textId="2F9BC722" w:rsidR="00993913" w:rsidRPr="0014716E" w:rsidRDefault="00993913" w:rsidP="0091426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Снижение стоимости жизненного цикла системы за счет эффективной структуры.</w:t>
      </w:r>
    </w:p>
    <w:p w14:paraId="6C0B4A15" w14:textId="77777777" w:rsidR="005D5730" w:rsidRPr="0014716E" w:rsidRDefault="005D5730" w:rsidP="009939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" w:name="_Toc20170859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архитектура по Гради Бучу? Что представляют собой логическая и физическая структура?</w:t>
      </w:r>
      <w:bookmarkEnd w:id="14"/>
    </w:p>
    <w:p w14:paraId="36A0C5E0" w14:textId="3E49C873" w:rsidR="00993913" w:rsidRPr="0014716E" w:rsidRDefault="00993913" w:rsidP="00993913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Архитектура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vi-VN"/>
        </w:rPr>
        <w:t xml:space="preserve"> -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логическая и физическая структура компонентов системы и их взаимосвязи, сформированные всеми стратегическими и тактическими проектными решениями, применяемыми во время разработки.</w:t>
      </w:r>
    </w:p>
    <w:p w14:paraId="50D3E882" w14:textId="77777777" w:rsidR="00993913" w:rsidRPr="0014716E" w:rsidRDefault="00993913" w:rsidP="00993913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shd w:val="clear" w:color="auto" w:fill="FFFFFF"/>
        </w:rPr>
        <w:lastRenderedPageBreak/>
        <w:t> </w:t>
      </w:r>
    </w:p>
    <w:p w14:paraId="432C65D0" w14:textId="2E4D96CE" w:rsidR="00993913" w:rsidRPr="0014716E" w:rsidRDefault="00993913" w:rsidP="00993913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Логический взгляд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vi-VN"/>
        </w:rPr>
        <w:t xml:space="preserve">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на систему учитывает концепции, созданные в концептуальной модели, и устанавливает существование и роль ключевых абстракций и механизмов, которые будут определять архитектуру и общий дизайн системы.</w:t>
      </w:r>
    </w:p>
    <w:p w14:paraId="194ABB80" w14:textId="77777777" w:rsidR="00993913" w:rsidRPr="0014716E" w:rsidRDefault="00993913" w:rsidP="00993913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shd w:val="clear" w:color="auto" w:fill="FFFFFF"/>
        </w:rPr>
        <w:t> </w:t>
      </w:r>
    </w:p>
    <w:p w14:paraId="3EB4EF4F" w14:textId="027A6E1D" w:rsidR="00993913" w:rsidRPr="0014716E" w:rsidRDefault="00993913" w:rsidP="00993913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Физическая модель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vi-VN"/>
        </w:rPr>
        <w:t xml:space="preserve">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системы описывает конкретный программный и аппаратный состав реализации системы. Очевидно, что физическая модель зависит от конкретной технологии.</w:t>
      </w:r>
    </w:p>
    <w:p w14:paraId="0AFB5EA5" w14:textId="77777777" w:rsidR="005D5730" w:rsidRPr="0014716E" w:rsidRDefault="005D5730" w:rsidP="009939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" w:name="_Toc20170859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архитектура согласно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ISO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42010? Что такое архитектурное описание?</w:t>
      </w:r>
      <w:bookmarkEnd w:id="15"/>
    </w:p>
    <w:p w14:paraId="794B681B" w14:textId="77777777" w:rsidR="00993913" w:rsidRPr="0014716E" w:rsidRDefault="00993913" w:rsidP="00993913">
      <w:pPr>
        <w:pStyle w:val="NormalWeb"/>
        <w:rPr>
          <w:lang w:val="ru-RU"/>
        </w:rPr>
      </w:pPr>
      <w:r w:rsidRPr="0014716E">
        <w:rPr>
          <w:lang w:val="ru-RU"/>
        </w:rPr>
        <w:t xml:space="preserve">Согласно </w:t>
      </w:r>
      <w:r w:rsidRPr="0014716E">
        <w:t>ISO</w:t>
      </w:r>
      <w:r w:rsidRPr="0014716E">
        <w:rPr>
          <w:lang w:val="ru-RU"/>
        </w:rPr>
        <w:t xml:space="preserve"> 42010, архитектура — это фундаментальные концепции или свойства системы, воплощенные в ее элементах, отношениях и принципах ее дизайна и эволюции. </w:t>
      </w:r>
    </w:p>
    <w:p w14:paraId="344E5EC9" w14:textId="4AB4130B" w:rsidR="00993913" w:rsidRPr="0014716E" w:rsidRDefault="00993913" w:rsidP="00993913">
      <w:pPr>
        <w:pStyle w:val="NormalWeb"/>
        <w:rPr>
          <w:lang w:val="ru-RU"/>
        </w:rPr>
      </w:pPr>
      <w:r w:rsidRPr="0014716E">
        <w:rPr>
          <w:lang w:val="ru-RU"/>
        </w:rPr>
        <w:t>Архитектурное описание — это рабочий продукт, используемый для выражения архитектуры.</w:t>
      </w:r>
    </w:p>
    <w:p w14:paraId="1CC965AB" w14:textId="77777777" w:rsidR="005D5730" w:rsidRPr="0014716E" w:rsidRDefault="005D5730" w:rsidP="005B19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" w:name="_Toc20170859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архитектурные решения влияют на проектные метрики? 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-диаграмма и какую особенность разработки она демонстрирует?</w:t>
      </w:r>
      <w:bookmarkEnd w:id="16"/>
    </w:p>
    <w:p w14:paraId="33A64ED0" w14:textId="46199B5B" w:rsidR="00993913" w:rsidRPr="0014716E" w:rsidRDefault="00993913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Архитектурные решения напрямую влияют на метрики проекта (например, производительность, масштабируемость, поддерживаемость, безопасность, стоимость). Хороший архитектурный выбор улучшает эти метрики, а плохой может привести к серьезным проблемам.</w:t>
      </w:r>
    </w:p>
    <w:p w14:paraId="367B67F4" w14:textId="42C2CC04" w:rsidR="00993913" w:rsidRPr="0014716E" w:rsidRDefault="00993913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V-диаграмма - это визуальная модель разработки программного обеспечения, которая показывает взаимосвязь между этапами разработки (development) и соответствующими этапами тестирования (testing). Особенность заключается в том, что она подчеркивает, что тестирование должно планироваться параллельно процессу разработки, а не после его завершения.</w:t>
      </w:r>
    </w:p>
    <w:p w14:paraId="120F1800" w14:textId="77777777" w:rsidR="005D5730" w:rsidRPr="0014716E" w:rsidRDefault="005D5730" w:rsidP="005B19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" w:name="_Toc20170859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Сравните подходы к реализации вычислений в арифмометре и на логарифмической линейке. Какие аналогии можно провести с современными компьютерами?</w:t>
      </w:r>
      <w:bookmarkEnd w:id="1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291E8629" w14:textId="77777777" w:rsidR="005B19FA" w:rsidRPr="0014716E" w:rsidRDefault="005B19FA" w:rsidP="005B19FA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Арифмометр:</w:t>
      </w:r>
    </w:p>
    <w:p w14:paraId="0DD3C38B" w14:textId="77777777" w:rsidR="005B19FA" w:rsidRPr="0014716E" w:rsidRDefault="005B19FA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Принцип: Арифмометр - это механическое вычислительное устройство, которое выполняет операции сложения, вычитания, умножения и деления с использованием зубчатых колёс и рычагов. Каждое колесо представляет собой десятичный разряд, и операции выполняются путем физического перемещения этих колёс.</w:t>
      </w:r>
    </w:p>
    <w:p w14:paraId="10015C94" w14:textId="77777777" w:rsidR="005B19FA" w:rsidRPr="0014716E" w:rsidRDefault="005B19FA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Аналогия с современными компьютерами: Арифмометр можно сравнить с цифровым компьютером. Он оперирует дискретными значениями (цифрами), и операции выполняются последовательно, шаг за шагом, в соответствии с заданным алгоритмом. Это похоже на то, как современный процессор обрабатывает инструкции, закодированные в бинарном виде. Фиксация состояний (положение зубчатых колёс) аналогична хранению данных в памяти компьютера.</w:t>
      </w:r>
    </w:p>
    <w:p w14:paraId="1F494C45" w14:textId="77777777" w:rsidR="005B19FA" w:rsidRPr="0014716E" w:rsidRDefault="005B19FA" w:rsidP="005B19FA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Логарифмическая линейка:</w:t>
      </w:r>
    </w:p>
    <w:p w14:paraId="59FFB6E0" w14:textId="77777777" w:rsidR="005B19FA" w:rsidRPr="0014716E" w:rsidRDefault="005B19FA" w:rsidP="005B19FA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1797FA" w14:textId="77777777" w:rsidR="005B19FA" w:rsidRPr="0014716E" w:rsidRDefault="005B19FA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Принцип: Логарифмическая линейка - это аналоговое вычислительное устройство, использующее логарифмические шкалы. Умножение и деление сводится к сложению и вычитанию длин на этих шкалах. Результат считывается визуально.</w:t>
      </w:r>
    </w:p>
    <w:p w14:paraId="0B280146" w14:textId="1E2E1B2D" w:rsidR="005D5730" w:rsidRPr="0014716E" w:rsidRDefault="005B19FA" w:rsidP="005B19F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Аналогия с современными компьютерами: Логарифмическую линейку можно сравнить с аналоговым компьютером. Она работает с непрерывными величинами (длинами), представляющими логарифмы чисел. Результаты вычислений представлены в аналоговой форме, и точность ограничена точностью нанесения шкал и точностью считывания. В современных компьютерах, аналоговые вычисления используются, например, в системах обработки сигналов.</w:t>
      </w:r>
    </w:p>
    <w:p w14:paraId="18405304" w14:textId="77777777" w:rsidR="005D5730" w:rsidRPr="0014716E" w:rsidRDefault="005D5730" w:rsidP="005B19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" w:name="_Toc20170860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 был подход к расчёту артиллерийских таблиц группой людей? Какие аналогии можно провести с современными компьютерами?</w:t>
      </w:r>
      <w:bookmarkEnd w:id="18"/>
    </w:p>
    <w:p w14:paraId="72E89611" w14:textId="77777777" w:rsidR="005B19FA" w:rsidRPr="0014716E" w:rsidRDefault="005B19FA" w:rsidP="005B19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Подход к расчёту артиллерийских таблиц группой людей:</w:t>
      </w:r>
    </w:p>
    <w:p w14:paraId="5FD1FB51" w14:textId="77777777" w:rsidR="005B19FA" w:rsidRPr="0014716E" w:rsidRDefault="005B19FA" w:rsidP="0091426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Разделение труда: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Работа делилась на множество простых операций (сложение, умножение), каждая выполнялась отдельным человеком.</w:t>
      </w:r>
    </w:p>
    <w:p w14:paraId="15A3370F" w14:textId="77777777" w:rsidR="005B19FA" w:rsidRPr="0014716E" w:rsidRDefault="005B19FA" w:rsidP="0091426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Инструменты: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Использовались арифмометры, логарифмические и тригонометрические таблицы.</w:t>
      </w:r>
    </w:p>
    <w:p w14:paraId="3183EBC1" w14:textId="77777777" w:rsidR="005B19FA" w:rsidRPr="0014716E" w:rsidRDefault="005B19FA" w:rsidP="0091426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Организация: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Строгий процесс с многоступенчатой проверкой для минимизации ошибок.</w:t>
      </w:r>
    </w:p>
    <w:p w14:paraId="2CF81285" w14:textId="77777777" w:rsidR="005B19FA" w:rsidRPr="0014716E" w:rsidRDefault="005B19FA" w:rsidP="005B19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Аналогии с современными компьютерами:</w:t>
      </w:r>
    </w:p>
    <w:p w14:paraId="43EB5620" w14:textId="77777777" w:rsidR="005B19FA" w:rsidRPr="0014716E" w:rsidRDefault="005B19FA" w:rsidP="0091426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Параллелизм: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Распределение задач между людьми схоже с параллельной обработкой в многоядерных процессорах.</w:t>
      </w:r>
    </w:p>
    <w:p w14:paraId="3653F35A" w14:textId="77777777" w:rsidR="005B19FA" w:rsidRPr="0014716E" w:rsidRDefault="005B19FA" w:rsidP="0091426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Алгоритм: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Процесс расчёта (шаблон таблицы) аналогичен компьютерной программе.</w:t>
      </w:r>
    </w:p>
    <w:p w14:paraId="4DAB827C" w14:textId="77777777" w:rsidR="005B19FA" w:rsidRPr="0014716E" w:rsidRDefault="005B19FA" w:rsidP="0091426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Память: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Справочные таблицы как хранилище данных.</w:t>
      </w:r>
    </w:p>
    <w:p w14:paraId="47B9B121" w14:textId="77777777" w:rsidR="005B19FA" w:rsidRPr="0014716E" w:rsidRDefault="005B19FA" w:rsidP="0091426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Отладка: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Проверка результатов на каждом шаге как отладка программного обеспечения.</w:t>
      </w:r>
    </w:p>
    <w:p w14:paraId="7215861C" w14:textId="77777777" w:rsidR="005D5730" w:rsidRPr="0014716E" w:rsidRDefault="005D5730" w:rsidP="005B19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" w:name="_Toc20170860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Каково устройство электрического реле? Какие виды реле существуют и каковы области их применения?</w:t>
      </w:r>
      <w:bookmarkEnd w:id="19"/>
    </w:p>
    <w:p w14:paraId="61C2173F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Реле состоит из:</w:t>
      </w:r>
    </w:p>
    <w:p w14:paraId="6E02C50B" w14:textId="77777777" w:rsidR="00DD6D40" w:rsidRPr="0014716E" w:rsidRDefault="00DD6D40" w:rsidP="0091426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Катушка (1): Наматывается на ферромагнитный сердечник (2), создавая магнитное поле при подаче тока.</w:t>
      </w:r>
    </w:p>
    <w:p w14:paraId="7B4E2C2E" w14:textId="77777777" w:rsidR="00DD6D40" w:rsidRPr="0014716E" w:rsidRDefault="00DD6D40" w:rsidP="0091426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Якорь (3): Подвижный элемент, который притягивается к сердечнику под действием магнитного поля.</w:t>
      </w:r>
    </w:p>
    <w:p w14:paraId="0101E437" w14:textId="77777777" w:rsidR="00DD6D40" w:rsidRPr="0014716E" w:rsidRDefault="00DD6D40" w:rsidP="0091426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Контакты (4): Коммутируются якорем. Бывают нормально разомкнутые (НР) и нормально замкнутые (НЗ).</w:t>
      </w:r>
    </w:p>
    <w:p w14:paraId="409CBD11" w14:textId="77777777" w:rsidR="00DD6D40" w:rsidRPr="0014716E" w:rsidRDefault="00DD6D40" w:rsidP="0091426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lastRenderedPageBreak/>
        <w:t>Основание (5): Конструктивный элемент, на котором закреплены все части реле.</w:t>
      </w:r>
    </w:p>
    <w:p w14:paraId="580DF9A9" w14:textId="77777777" w:rsidR="00DD6D40" w:rsidRPr="0014716E" w:rsidRDefault="00DD6D40" w:rsidP="0091426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Пружина (6): Возвращает якорь в исходное положение, когда ток в катушке отсутствует.</w:t>
      </w:r>
    </w:p>
    <w:p w14:paraId="75E4BD34" w14:textId="77777777" w:rsidR="00DD6D40" w:rsidRPr="0014716E" w:rsidRDefault="00DD6D40" w:rsidP="00914261">
      <w:pPr>
        <w:pStyle w:val="mb-2"/>
        <w:numPr>
          <w:ilvl w:val="0"/>
          <w:numId w:val="6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Принцип работы:</w:t>
      </w:r>
    </w:p>
    <w:p w14:paraId="633B5D76" w14:textId="77777777" w:rsidR="00DD6D40" w:rsidRPr="0014716E" w:rsidRDefault="00DD6D40" w:rsidP="00914261">
      <w:pPr>
        <w:pStyle w:val="mb-2"/>
        <w:numPr>
          <w:ilvl w:val="0"/>
          <w:numId w:val="6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  <w:lang w:val="ru-RU"/>
        </w:rPr>
      </w:pPr>
      <w:r w:rsidRPr="0014716E">
        <w:rPr>
          <w:color w:val="374151"/>
          <w:lang w:val="ru-RU"/>
        </w:rPr>
        <w:t>При подаче напряжения на катушку (1) создается магнитное поле, которое притягивает якорь (3). Якорь перемещается и замыкает или размыкает контакты (4), тем самым коммутируя цепь. При снятии напряжения с катушки пружина (6) возвращает якорь в исходное положение.</w:t>
      </w:r>
    </w:p>
    <w:p w14:paraId="37C7B33B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Виды реле (по слайду):</w:t>
      </w:r>
    </w:p>
    <w:p w14:paraId="0333ACD0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Слайд перечисляет:</w:t>
      </w:r>
    </w:p>
    <w:p w14:paraId="70795AE3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Механические</w:t>
      </w:r>
    </w:p>
    <w:p w14:paraId="7AA0A090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Пневматические</w:t>
      </w:r>
    </w:p>
    <w:p w14:paraId="7F3CAD05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Тепловые</w:t>
      </w:r>
    </w:p>
    <w:p w14:paraId="55C68AA2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Оптические</w:t>
      </w:r>
    </w:p>
    <w:p w14:paraId="3CC13F65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Акустические</w:t>
      </w:r>
    </w:p>
    <w:p w14:paraId="5CA9D7A9" w14:textId="77777777" w:rsidR="00DD6D40" w:rsidRPr="0014716E" w:rsidRDefault="00DD6D40" w:rsidP="0091426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Магнитные</w:t>
      </w:r>
    </w:p>
    <w:p w14:paraId="7AC363A7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Области применения (дополнительно, не из слайда):</w:t>
      </w:r>
    </w:p>
    <w:p w14:paraId="34D30823" w14:textId="77777777" w:rsidR="00DD6D40" w:rsidRPr="0014716E" w:rsidRDefault="00DD6D40" w:rsidP="0091426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Автоматика: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Управление различными устройствами и процессами.</w:t>
      </w:r>
    </w:p>
    <w:p w14:paraId="1EEBF3F8" w14:textId="77777777" w:rsidR="00DD6D40" w:rsidRPr="0014716E" w:rsidRDefault="00DD6D40" w:rsidP="0091426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Защита: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Защита электрических цепей от перегрузок и коротких замыканий.</w:t>
      </w:r>
    </w:p>
    <w:p w14:paraId="5CFB2EFC" w14:textId="77777777" w:rsidR="00DD6D40" w:rsidRPr="0014716E" w:rsidRDefault="00DD6D40" w:rsidP="0091426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Телекоммуникации: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Коммутация телефонных линий.</w:t>
      </w:r>
    </w:p>
    <w:p w14:paraId="2B4654BC" w14:textId="77777777" w:rsidR="00DD6D40" w:rsidRPr="0014716E" w:rsidRDefault="00DD6D40" w:rsidP="0091426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Электротехника: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Управление мощными цепями с помощью слаботочных сигналов.</w:t>
      </w:r>
    </w:p>
    <w:p w14:paraId="442D8C4F" w14:textId="77777777" w:rsidR="00DD6D40" w:rsidRPr="0014716E" w:rsidRDefault="00DD6D40" w:rsidP="0091426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Автомобильная промышленность: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Управление различными функциями автомобиля (фары, стартер и т.д.).</w:t>
      </w:r>
    </w:p>
    <w:p w14:paraId="19BA4E52" w14:textId="77777777" w:rsidR="005D5730" w:rsidRPr="0014716E" w:rsidRDefault="005D5730" w:rsidP="00DD6D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" w:name="_Toc20170860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реализуется булев базис на электрических реле?</w:t>
      </w:r>
      <w:bookmarkEnd w:id="20"/>
    </w:p>
    <w:p w14:paraId="58838E19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Реализация булева базиса на электрических реле основана на использовании реле в качестве ключей, которые могут замыкать или размыкать электрические цепи.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Основные логические операции реализуются следующим образом:</w:t>
      </w:r>
    </w:p>
    <w:p w14:paraId="49EF3776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1. Инверсия (NOT):</w:t>
      </w:r>
    </w:p>
    <w:p w14:paraId="792F96A9" w14:textId="77777777" w:rsidR="00DD6D40" w:rsidRPr="0014716E" w:rsidRDefault="00DD6D40" w:rsidP="0091426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Используется нормально замкнутый (НЗ) контакт реле.</w:t>
      </w:r>
    </w:p>
    <w:p w14:paraId="31B3C7B5" w14:textId="77777777" w:rsidR="00DD6D40" w:rsidRPr="0014716E" w:rsidRDefault="00DD6D40" w:rsidP="0091426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Если на катушку реле подано напряжение (вход = 1), якорь переключается, и НЗ контакт размыкается (выход = 0).</w:t>
      </w:r>
    </w:p>
    <w:p w14:paraId="59013D66" w14:textId="77777777" w:rsidR="00DD6D40" w:rsidRPr="0014716E" w:rsidRDefault="00DD6D40" w:rsidP="0091426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lastRenderedPageBreak/>
        <w:t>Если на катушку реле не подано напряжение (вход = 0), якорь находится в исходном положении, и НЗ контакт замкнут (выход = 1).</w:t>
      </w:r>
    </w:p>
    <w:p w14:paraId="1F9D594F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2. Конъюнкция (AND):</w:t>
      </w:r>
    </w:p>
    <w:p w14:paraId="7277EAB6" w14:textId="77777777" w:rsidR="00DD6D40" w:rsidRPr="0014716E" w:rsidRDefault="00DD6D40" w:rsidP="0091426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Используются два или более реле, соединенные последовательно.</w:t>
      </w:r>
    </w:p>
    <w:p w14:paraId="7D743F1A" w14:textId="77777777" w:rsidR="00DD6D40" w:rsidRPr="0014716E" w:rsidRDefault="00DD6D40" w:rsidP="0091426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Ток пойдет на выход только если оба реле (и все реле в цепочке) будут включены, то есть на катушки всех реле должно быть подано напряжение (входы = 1).</w:t>
      </w:r>
    </w:p>
    <w:p w14:paraId="6FA5B35E" w14:textId="77777777" w:rsidR="00DD6D40" w:rsidRPr="0014716E" w:rsidRDefault="00DD6D40" w:rsidP="0091426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Если хотя бы на одно реле не подано напряжение (хотя бы один вход = 0), цепь разомкнется, и выход будет равен 0.</w:t>
      </w:r>
    </w:p>
    <w:p w14:paraId="42DEFEC8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3. Дизъюнкция (OR):</w:t>
      </w:r>
    </w:p>
    <w:p w14:paraId="7FE10C34" w14:textId="77777777" w:rsidR="00DD6D40" w:rsidRPr="0014716E" w:rsidRDefault="00DD6D40" w:rsidP="00914261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Используются два или более реле, соединенные параллельно.</w:t>
      </w:r>
    </w:p>
    <w:p w14:paraId="779E2704" w14:textId="77777777" w:rsidR="00DD6D40" w:rsidRPr="0014716E" w:rsidRDefault="00DD6D40" w:rsidP="00914261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Ток пойдет на выход, если хотя бы одно реле будет включено, то есть хотя бы на одну катушку реле должно быть подано напряжение (хотя бы один вход = 1).</w:t>
      </w:r>
    </w:p>
    <w:p w14:paraId="094BB5AC" w14:textId="77777777" w:rsidR="00DD6D40" w:rsidRPr="0014716E" w:rsidRDefault="00DD6D40" w:rsidP="00914261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Только если на все реле не подано напряжение (все входы = 0), цепь будет разомкнута, и выход будет равен 0.</w:t>
      </w:r>
    </w:p>
    <w:p w14:paraId="02E4BFE6" w14:textId="77777777" w:rsidR="005D5730" w:rsidRPr="0014716E" w:rsidRDefault="005D5730" w:rsidP="00DD6D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" w:name="_Toc20170860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программируемые логические контроллеры (ПЛК) и каковы области их применения?</w:t>
      </w:r>
      <w:bookmarkEnd w:id="21"/>
    </w:p>
    <w:p w14:paraId="6645C1F6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Программируемые логические контроллеры (ПЛК) - это специализированная разновидность электронной вычислительной машины, предназначенная для управления различными технологическими процессами и оборудованием.</w:t>
      </w:r>
    </w:p>
    <w:p w14:paraId="1D2EF254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Области применения:</w:t>
      </w:r>
    </w:p>
    <w:p w14:paraId="2D1352F0" w14:textId="77777777" w:rsidR="00DD6D40" w:rsidRPr="0014716E" w:rsidRDefault="00DD6D40" w:rsidP="00DD6D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Судя по контексту и общим знаниям, ПЛК применяются в:</w:t>
      </w:r>
    </w:p>
    <w:p w14:paraId="59619388" w14:textId="77777777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Управляющих системах</w:t>
      </w:r>
    </w:p>
    <w:p w14:paraId="0F65BA27" w14:textId="77777777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Встраиваемых системах</w:t>
      </w:r>
    </w:p>
    <w:p w14:paraId="4CA3134E" w14:textId="77777777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Автоматизации производства</w:t>
      </w:r>
    </w:p>
    <w:p w14:paraId="27286676" w14:textId="77777777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Энергетике</w:t>
      </w:r>
    </w:p>
    <w:p w14:paraId="53EF8F83" w14:textId="77777777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Транспорте</w:t>
      </w:r>
    </w:p>
    <w:p w14:paraId="28617BD8" w14:textId="26E4B6B6" w:rsidR="00DD6D40" w:rsidRPr="0014716E" w:rsidRDefault="00DD6D40" w:rsidP="0091426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 многих других отраслях, где требуется автоматизация и управление процессами.</w:t>
      </w:r>
    </w:p>
    <w:p w14:paraId="2F4229E0" w14:textId="184D5456" w:rsidR="00F93265" w:rsidRPr="0014716E" w:rsidRDefault="00F93265" w:rsidP="00F932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69A9388A" w14:textId="77777777" w:rsidR="00F93265" w:rsidRPr="0014716E" w:rsidRDefault="00F93265" w:rsidP="00F932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66CF2BB4" w14:textId="77777777" w:rsidR="005D5730" w:rsidRPr="0014716E" w:rsidRDefault="005D5730" w:rsidP="00F932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2" w:name="_Toc20170860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Какова структура программируемых логических контроллеров (ПЛК)? Причины отделения инструментальной составляющей?</w:t>
      </w:r>
      <w:bookmarkEnd w:id="22"/>
    </w:p>
    <w:p w14:paraId="5B70B2B6" w14:textId="77777777" w:rsidR="00DD6D40" w:rsidRPr="0014716E" w:rsidRDefault="00DD6D40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lastRenderedPageBreak/>
        <w:t>Центральный процессор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CPU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Выполняет логические операции и управляет работой ПЛК. Включает микропроцессор, память (ОЗУ, ПЗУ,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EEPROM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), таймеры, счетчики и другие функциональные блоки.</w:t>
      </w:r>
    </w:p>
    <w:p w14:paraId="0D84DB1E" w14:textId="77777777" w:rsidR="00DD6D40" w:rsidRPr="0014716E" w:rsidRDefault="00DD6D40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Модули ввода/вывода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I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/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O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Modules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Обеспечивают связь ПЛК с внешним миром.</w:t>
      </w:r>
    </w:p>
    <w:p w14:paraId="3CD6D010" w14:textId="77777777" w:rsidR="00DD6D40" w:rsidRPr="0014716E" w:rsidRDefault="00DD6D40" w:rsidP="00914261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Входные модули: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Получают сигналы от датчиков, кнопок, переключателей и других устройств, преобразуют их в цифровой формат, понятный для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</w:t>
      </w:r>
    </w:p>
    <w:p w14:paraId="17F8B834" w14:textId="77777777" w:rsidR="00DD6D40" w:rsidRPr="0014716E" w:rsidRDefault="00DD6D40" w:rsidP="00914261">
      <w:pPr>
        <w:numPr>
          <w:ilvl w:val="1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Выходные модули: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Преобразуют цифровые сигналы от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в сигналы, необходимые для управления исполнительными устройствами (двигателями, клапанами, реле, лампами и т.д.).</w:t>
      </w:r>
    </w:p>
    <w:p w14:paraId="3BBF53D2" w14:textId="77777777" w:rsidR="00DD6D40" w:rsidRPr="0014716E" w:rsidRDefault="00DD6D40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Источник питания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Power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Supply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Обеспечивает ПЛК необходимым напряжением и током.</w:t>
      </w:r>
    </w:p>
    <w:p w14:paraId="35FF6A38" w14:textId="77777777" w:rsidR="00DD6D40" w:rsidRPr="0014716E" w:rsidRDefault="00DD6D40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Программирующий интерфейс/Устройство программирования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Programming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Device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/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Interface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Используется для загрузки, отладки и мониторинга программы, выполняемой ПЛК. Это может быть ПК с специализированным программным обеспечением, портативный программатор или панель оператора.</w:t>
      </w:r>
    </w:p>
    <w:p w14:paraId="229AB266" w14:textId="77777777" w:rsidR="00DD6D40" w:rsidRPr="0014716E" w:rsidRDefault="00DD6D40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Память (Memory):</w:t>
      </w:r>
    </w:p>
    <w:p w14:paraId="15A460C8" w14:textId="77777777" w:rsidR="00F93265" w:rsidRPr="0014716E" w:rsidRDefault="00F93265" w:rsidP="00914261">
      <w:pPr>
        <w:pStyle w:val="ListParagraph"/>
        <w:numPr>
          <w:ilvl w:val="0"/>
          <w:numId w:val="6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Отделение инструментальной составляющей (среды разработки и программирования) от самого ПЛК обусловлено несколькими причинами:</w:t>
      </w:r>
    </w:p>
    <w:p w14:paraId="5E21A3F5" w14:textId="7C2102A0" w:rsidR="00F93265" w:rsidRPr="0014716E" w:rsidRDefault="00F93265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Удобство разработки и отладки</w:t>
      </w:r>
    </w:p>
    <w:p w14:paraId="4B9BDCE6" w14:textId="07AEEAF1" w:rsidR="00F93265" w:rsidRPr="0014716E" w:rsidRDefault="00F93265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Совместимость и гибкость</w:t>
      </w:r>
    </w:p>
    <w:p w14:paraId="357636CD" w14:textId="7EE15E1F" w:rsidR="00F93265" w:rsidRPr="0014716E" w:rsidRDefault="00F93265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Независимость от аппаратной платформы</w:t>
      </w:r>
    </w:p>
    <w:p w14:paraId="132128BF" w14:textId="6B5D5032" w:rsidR="00F93265" w:rsidRPr="0014716E" w:rsidRDefault="00F93265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Разделение функций</w:t>
      </w:r>
    </w:p>
    <w:p w14:paraId="7A24EBCB" w14:textId="75DA8BF7" w:rsidR="00F93265" w:rsidRPr="0014716E" w:rsidRDefault="00F93265" w:rsidP="0091426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Возможность удалённого доступа</w:t>
      </w:r>
    </w:p>
    <w:p w14:paraId="346D4049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5E47F65A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9C2BFA1" w14:textId="77777777" w:rsidR="005D5730" w:rsidRPr="0014716E" w:rsidRDefault="005D5730" w:rsidP="00F932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3" w:name="_Toc20170860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особенности аппаратного обеспечения программируемых логических контроллеров (ПЛК)?</w:t>
      </w:r>
      <w:bookmarkEnd w:id="23"/>
    </w:p>
    <w:p w14:paraId="0F730545" w14:textId="77777777" w:rsidR="00F93265" w:rsidRPr="0014716E" w:rsidRDefault="00F93265" w:rsidP="00F932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lastRenderedPageBreak/>
        <w:t>Особенности аппаратного обеспечения ПЛК:</w:t>
      </w:r>
    </w:p>
    <w:p w14:paraId="4A9DD52C" w14:textId="77777777" w:rsidR="00F93265" w:rsidRPr="0014716E" w:rsidRDefault="00F93265" w:rsidP="00914261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Модульность: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Возможность расширения путем добавления модулей ввода/вывода.</w:t>
      </w:r>
    </w:p>
    <w:p w14:paraId="2407E02A" w14:textId="77777777" w:rsidR="00F93265" w:rsidRPr="0014716E" w:rsidRDefault="00F93265" w:rsidP="00914261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Прочность: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Устойчивость к вибрациям, температурам, влажности, помехам.</w:t>
      </w:r>
    </w:p>
    <w:p w14:paraId="5D2F634D" w14:textId="77777777" w:rsidR="00F93265" w:rsidRPr="0014716E" w:rsidRDefault="00F93265" w:rsidP="00914261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Специализированные интерфейсы: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Для подключения датчиков и исполнительных механизмов.</w:t>
      </w:r>
    </w:p>
    <w:p w14:paraId="7E017C14" w14:textId="77777777" w:rsidR="00F93265" w:rsidRPr="0014716E" w:rsidRDefault="00F93265" w:rsidP="00914261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Реальное время: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Быстрая и предсказуемая реакция на события.</w:t>
      </w:r>
    </w:p>
    <w:p w14:paraId="1A01F5D1" w14:textId="77777777" w:rsidR="00F93265" w:rsidRPr="0014716E" w:rsidRDefault="00F93265" w:rsidP="00914261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Надежность: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Долгий срок службы.</w:t>
      </w:r>
    </w:p>
    <w:p w14:paraId="71B210A2" w14:textId="77777777" w:rsidR="005D5730" w:rsidRPr="0014716E" w:rsidRDefault="005D5730" w:rsidP="00F932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4" w:name="_Toc20170860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особенности программного обеспечения программируемых логических контроллеров (ПЛК)?</w:t>
      </w:r>
      <w:bookmarkEnd w:id="24"/>
    </w:p>
    <w:p w14:paraId="53C9DE42" w14:textId="77777777" w:rsidR="00F93265" w:rsidRPr="0014716E" w:rsidRDefault="00F93265" w:rsidP="00914261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Цикличность: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Программа выполняется циклически (сканирование входов, выполнение логики, обновление выходов).</w:t>
      </w:r>
    </w:p>
    <w:p w14:paraId="02606937" w14:textId="77777777" w:rsidR="00F93265" w:rsidRPr="0014716E" w:rsidRDefault="00F93265" w:rsidP="00914261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Языки программирования: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Специализированные языки (лестничные диаграммы, функциональные блоки, структурированный текст).</w:t>
      </w:r>
    </w:p>
    <w:p w14:paraId="47B11149" w14:textId="77777777" w:rsidR="00F93265" w:rsidRPr="0014716E" w:rsidRDefault="00F93265" w:rsidP="00914261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Реальное время: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Обеспечение предсказуемого времени выполнения операций.</w:t>
      </w:r>
    </w:p>
    <w:p w14:paraId="6EF10119" w14:textId="77777777" w:rsidR="00F93265" w:rsidRPr="0014716E" w:rsidRDefault="00F93265" w:rsidP="00914261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Встроенные библиотеки: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Стандартные функции для управления оборудованием.</w:t>
      </w:r>
    </w:p>
    <w:p w14:paraId="2EC41C49" w14:textId="77777777" w:rsidR="00F93265" w:rsidRPr="0014716E" w:rsidRDefault="00F93265" w:rsidP="00914261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Конфигурация: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Настройка параметров работы ПЛК и модулей ввода/вывода.</w:t>
      </w:r>
    </w:p>
    <w:p w14:paraId="4504CA59" w14:textId="77777777" w:rsidR="005D5730" w:rsidRPr="0014716E" w:rsidRDefault="005D5730" w:rsidP="00F932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5" w:name="_Toc20170860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заключается принцип развития иерархических систем Седова? Иллюстрируйте применительно к вычислительным платформам.</w:t>
      </w:r>
      <w:bookmarkEnd w:id="2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63D3A08E" w14:textId="5702C752" w:rsidR="005D5730" w:rsidRPr="0014716E" w:rsidRDefault="00F93265" w:rsidP="00F93265">
      <w:pPr>
        <w:spacing w:before="100" w:beforeAutospacing="1" w:after="100" w:afterAutospacing="1" w:line="240" w:lineRule="auto"/>
        <w:ind w:right="-630"/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  <w:lang w:val="ru-RU"/>
        </w:rPr>
        <w:t xml:space="preserve">Принцип развития иерархических систем Седова заключается в </w:t>
      </w:r>
      <w:r w:rsidRPr="0014716E">
        <w:rPr>
          <w:rStyle w:val="Strong"/>
          <w:rFonts w:ascii="Times New Roman" w:hAnsi="Times New Roman" w:cs="Times New Roman"/>
          <w:color w:val="111827"/>
          <w:sz w:val="24"/>
          <w:szCs w:val="24"/>
          <w:bdr w:val="single" w:sz="2" w:space="0" w:color="E3E3E3" w:frame="1"/>
          <w:shd w:val="clear" w:color="auto" w:fill="FFFFFF"/>
          <w:lang w:val="ru-RU"/>
        </w:rPr>
        <w:t>ограничении разнообразия на нижележащем уровне для получения разнообразия на вышележащем уровне.</w:t>
      </w:r>
      <w:r w:rsidRPr="0014716E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  <w:lang w:val="ru-RU"/>
        </w:rPr>
        <w:t xml:space="preserve"> Иными словами, на более низком уровне системы вводятся стандарты и ограничения, что позволяет создавать более сложные и разнообразные функциональности на более высоких уровнях.</w:t>
      </w:r>
    </w:p>
    <w:p w14:paraId="1ED30B2B" w14:textId="77777777" w:rsidR="00F93265" w:rsidRPr="0014716E" w:rsidRDefault="00F93265" w:rsidP="00F932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Рассмотрим архитектуру компьютера, которая является типичной иерархической системой:</w:t>
      </w:r>
    </w:p>
    <w:p w14:paraId="21602752" w14:textId="77777777" w:rsidR="00F93265" w:rsidRPr="0014716E" w:rsidRDefault="00F93265" w:rsidP="00914261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Нижний уровень: Физический уровень (транзисторы, логические элементы).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Здесь разнообразие сильно ограничено. Используются строго определенные типы транзисторов и логических элементов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OR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т.д.).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Это ограничение необходимо для обеспечения надежной и предсказуемой работы.</w:t>
      </w:r>
    </w:p>
    <w:p w14:paraId="00D13F32" w14:textId="77777777" w:rsidR="00F93265" w:rsidRPr="0014716E" w:rsidRDefault="00F93265" w:rsidP="00914261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Следующий уровень: Архитектура процессора (набор инструкций, регистры, кэш-память).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Ограниченное число базовых инструкций (сложение, вычитание, умножение, сравнение, перемещение данных) формирует основу для более сложных операций. Архитектура регламентирует структуру регистров и кэш памяти. Несмотря на это, появляются различные типы процессоров, различающиеся тактовой частотой, количеством ядер, размером кэша и т.д.</w:t>
      </w:r>
    </w:p>
    <w:p w14:paraId="767222CC" w14:textId="77777777" w:rsidR="00F93265" w:rsidRPr="0014716E" w:rsidRDefault="00F93265" w:rsidP="00914261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Уровень операционной системы (ОС):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ОС предоставляет интерфейс для управления аппаратными ресурсами. Ограниченное число системных вызовов позволяет программам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lastRenderedPageBreak/>
        <w:t>взаимодействовать с "железом". ОС стандартизирует доступ к памяти, файловой системе, устройствам ввода/вывода. Это позволяет разрабатывать приложения, которые могут работать на разных типах "железа", поддерживаемых данной ОС.</w:t>
      </w:r>
    </w:p>
    <w:p w14:paraId="13ADF0D0" w14:textId="77777777" w:rsidR="00F93265" w:rsidRPr="0014716E" w:rsidRDefault="00F93265" w:rsidP="00914261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Уровень прикладного программного обеспечения: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Используя ограниченный набор системных вызовов ОС и библиотеки, разработчики могут создавать огромное разнообразие программ: текстовые редакторы, игры, веб-браузеры, системы искусственного интеллекта и т.д. Чем выше уровень, тем больше разнообразия.</w:t>
      </w:r>
    </w:p>
    <w:p w14:paraId="7A2CC5C6" w14:textId="77777777" w:rsidR="005D5730" w:rsidRPr="0014716E" w:rsidRDefault="005D5730" w:rsidP="00F932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6" w:name="_Toc20170860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булев базис и какова его роль в вычислительной технике? Приведите примеры.</w:t>
      </w:r>
      <w:bookmarkEnd w:id="26"/>
    </w:p>
    <w:p w14:paraId="0E359BB2" w14:textId="77777777" w:rsidR="00F93265" w:rsidRPr="0014716E" w:rsidRDefault="00F93265" w:rsidP="005D5730">
      <w:pPr>
        <w:spacing w:before="100" w:beforeAutospacing="1" w:after="100" w:afterAutospacing="1" w:line="240" w:lineRule="auto"/>
        <w:ind w:left="-810" w:right="-630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</w:pP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В вычислительной технике булев базис - это набор базовых логических операций, с помощью которых можно выразить любую другую булеву функцию.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Он является основой для построения цифровых схем и компьютерной логики.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14:paraId="22AC2C33" w14:textId="5C178AD3" w:rsidR="005D5730" w:rsidRPr="0014716E" w:rsidRDefault="00F93265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Роль булева базиса заключается в том, что он позволяет упростить и стандартизировать разработку цифровых устройств, так как любая сложная логическая функция может быть реализована с помощью комбинации этих базовых операций.</w:t>
      </w:r>
      <w:r w:rsidRPr="0014716E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14:paraId="1BC57EB4" w14:textId="77777777" w:rsidR="00F93265" w:rsidRPr="0014716E" w:rsidRDefault="00F93265" w:rsidP="00F9326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001D35"/>
          <w:sz w:val="24"/>
          <w:szCs w:val="24"/>
          <w:lang w:val="ru-RU"/>
        </w:rPr>
        <w:t>Примеры применения в вычислительной технике:</w:t>
      </w:r>
    </w:p>
    <w:p w14:paraId="029A86A7" w14:textId="77777777" w:rsidR="00F93265" w:rsidRPr="0014716E" w:rsidRDefault="00F93265" w:rsidP="00914261">
      <w:pPr>
        <w:numPr>
          <w:ilvl w:val="0"/>
          <w:numId w:val="73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Цифровые схемы:</w:t>
      </w:r>
    </w:p>
    <w:p w14:paraId="7D2C5E2D" w14:textId="77777777" w:rsidR="00F93265" w:rsidRPr="0014716E" w:rsidRDefault="00F93265" w:rsidP="00F93265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  <w:t>Булев базис используется для построения логических вентилей (элементов) в цифровых схемах, таких как процессоры и память.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 </w:t>
      </w:r>
    </w:p>
    <w:p w14:paraId="2A25D651" w14:textId="77777777" w:rsidR="00F93265" w:rsidRPr="0014716E" w:rsidRDefault="00F93265" w:rsidP="00914261">
      <w:pPr>
        <w:numPr>
          <w:ilvl w:val="0"/>
          <w:numId w:val="73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Программирование:</w:t>
      </w:r>
    </w:p>
    <w:p w14:paraId="089BB679" w14:textId="77777777" w:rsidR="00F93265" w:rsidRPr="0014716E" w:rsidRDefault="00F93265" w:rsidP="00F93265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  <w:t>Булевы переменные и операции используются для управления потоком выполнения программы, в условных операторах (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if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else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val="ru-RU"/>
        </w:rPr>
        <w:t>) и циклах.</w:t>
      </w:r>
      <w:r w:rsidRPr="0014716E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 </w:t>
      </w:r>
    </w:p>
    <w:p w14:paraId="3F2B4BFF" w14:textId="77777777" w:rsidR="005D5730" w:rsidRPr="0014716E" w:rsidRDefault="005D5730" w:rsidP="00F53C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7" w:name="_Toc20170860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двоичное кодирование сигналов? Каковы его достоинства и недостатки?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Что такое запретная зона?</w:t>
      </w:r>
      <w:bookmarkEnd w:id="27"/>
    </w:p>
    <w:p w14:paraId="7B0F4090" w14:textId="62436857" w:rsidR="005D5730" w:rsidRPr="0014716E" w:rsidRDefault="00F93265" w:rsidP="005D5730">
      <w:pPr>
        <w:spacing w:before="100" w:beforeAutospacing="1" w:after="100" w:afterAutospacing="1" w:line="240" w:lineRule="auto"/>
        <w:ind w:left="-810" w:right="-630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</w:pP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Двоичное кодирование — это метод представления информации с использованием всего двух символов, обычно 0 и 1, каждый из которых представляет собой двоичный разряд или бит.</w:t>
      </w:r>
    </w:p>
    <w:p w14:paraId="23CDDE92" w14:textId="77777777" w:rsidR="00F53C1A" w:rsidRPr="0014716E" w:rsidRDefault="00F53C1A" w:rsidP="00F53C1A">
      <w:pPr>
        <w:pStyle w:val="Heading4"/>
        <w:shd w:val="clear" w:color="auto" w:fill="FFFFFF"/>
        <w:spacing w:before="0" w:after="300"/>
        <w:jc w:val="center"/>
        <w:textAlignment w:val="baseline"/>
        <w:rPr>
          <w:rFonts w:ascii="Times New Roman" w:hAnsi="Times New Roman" w:cs="Times New Roman"/>
          <w:color w:val="141414"/>
          <w:sz w:val="24"/>
          <w:szCs w:val="24"/>
        </w:rPr>
      </w:pPr>
      <w:r w:rsidRPr="0014716E">
        <w:rPr>
          <w:rFonts w:ascii="Times New Roman" w:hAnsi="Times New Roman" w:cs="Times New Roman"/>
          <w:color w:val="141414"/>
          <w:sz w:val="24"/>
          <w:szCs w:val="24"/>
        </w:rPr>
        <w:t>Достоинства двоичного</w:t>
      </w:r>
    </w:p>
    <w:p w14:paraId="2BE04814" w14:textId="77777777" w:rsidR="00F53C1A" w:rsidRPr="0014716E" w:rsidRDefault="00F53C1A" w:rsidP="00914261">
      <w:pPr>
        <w:numPr>
          <w:ilvl w:val="0"/>
          <w:numId w:val="74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</w:rPr>
        <w:t>Надежно и помехоустойчиво.</w:t>
      </w:r>
    </w:p>
    <w:p w14:paraId="5639F437" w14:textId="77777777" w:rsidR="00F53C1A" w:rsidRPr="0014716E" w:rsidRDefault="00F53C1A" w:rsidP="00914261">
      <w:pPr>
        <w:numPr>
          <w:ilvl w:val="0"/>
          <w:numId w:val="74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</w:rPr>
        <w:t>Простая арифметика.</w:t>
      </w:r>
    </w:p>
    <w:p w14:paraId="085AD0BA" w14:textId="77777777" w:rsidR="00F53C1A" w:rsidRPr="0014716E" w:rsidRDefault="00F53C1A" w:rsidP="00914261">
      <w:pPr>
        <w:numPr>
          <w:ilvl w:val="0"/>
          <w:numId w:val="74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  <w:lang w:val="ru-RU"/>
        </w:rPr>
        <w:t>Диапазоны и точность наращиваются разрядностью (слева и справа соответственно).</w:t>
      </w:r>
    </w:p>
    <w:p w14:paraId="1F0634E2" w14:textId="77777777" w:rsidR="00F53C1A" w:rsidRPr="0014716E" w:rsidRDefault="00F53C1A" w:rsidP="00914261">
      <w:pPr>
        <w:numPr>
          <w:ilvl w:val="0"/>
          <w:numId w:val="74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</w:rPr>
        <w:t>Погрешности "by design", а не "by implementation"</w:t>
      </w:r>
    </w:p>
    <w:p w14:paraId="4C277640" w14:textId="77777777" w:rsidR="00F53C1A" w:rsidRPr="0014716E" w:rsidRDefault="00F53C1A" w:rsidP="00F53C1A">
      <w:pPr>
        <w:pStyle w:val="Heading4"/>
        <w:shd w:val="clear" w:color="auto" w:fill="FFFFFF"/>
        <w:spacing w:before="0" w:after="300"/>
        <w:jc w:val="center"/>
        <w:textAlignment w:val="baseline"/>
        <w:rPr>
          <w:rFonts w:ascii="Times New Roman" w:hAnsi="Times New Roman" w:cs="Times New Roman"/>
          <w:color w:val="141414"/>
          <w:sz w:val="24"/>
          <w:szCs w:val="24"/>
        </w:rPr>
      </w:pPr>
      <w:r w:rsidRPr="0014716E">
        <w:rPr>
          <w:rFonts w:ascii="Times New Roman" w:hAnsi="Times New Roman" w:cs="Times New Roman"/>
          <w:color w:val="141414"/>
          <w:sz w:val="24"/>
          <w:szCs w:val="24"/>
        </w:rPr>
        <w:t>Недостатки</w:t>
      </w:r>
    </w:p>
    <w:p w14:paraId="20F05F47" w14:textId="77777777" w:rsidR="00F53C1A" w:rsidRPr="0014716E" w:rsidRDefault="00F53C1A" w:rsidP="00914261">
      <w:pPr>
        <w:numPr>
          <w:ilvl w:val="0"/>
          <w:numId w:val="7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</w:rPr>
        <w:t>Нечитаемое представление.</w:t>
      </w:r>
    </w:p>
    <w:p w14:paraId="4083DB18" w14:textId="77777777" w:rsidR="00F53C1A" w:rsidRPr="0014716E" w:rsidRDefault="00F53C1A" w:rsidP="00914261">
      <w:pPr>
        <w:numPr>
          <w:ilvl w:val="0"/>
          <w:numId w:val="7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  <w:lang w:val="ru-RU"/>
        </w:rPr>
        <w:lastRenderedPageBreak/>
        <w:t>Простые десятичные дроби записываются в виде бесконечных двоичных дробей.</w:t>
      </w:r>
    </w:p>
    <w:p w14:paraId="1D78F951" w14:textId="77777777" w:rsidR="00F53C1A" w:rsidRPr="0014716E" w:rsidRDefault="00F53C1A" w:rsidP="00914261">
      <w:pPr>
        <w:numPr>
          <w:ilvl w:val="0"/>
          <w:numId w:val="7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</w:rPr>
        <w:t>Дискретное кодирование сигналов (точность).</w:t>
      </w:r>
    </w:p>
    <w:p w14:paraId="4F06C9DD" w14:textId="0894CB37" w:rsidR="00F53C1A" w:rsidRPr="0014716E" w:rsidRDefault="00F53C1A" w:rsidP="00F53C1A">
      <w:pPr>
        <w:spacing w:before="100" w:beforeAutospacing="1" w:after="100" w:afterAutospacing="1" w:line="240" w:lineRule="auto"/>
        <w:ind w:left="-12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545D7E"/>
          <w:spacing w:val="2"/>
          <w:sz w:val="24"/>
          <w:szCs w:val="24"/>
          <w:shd w:val="clear" w:color="auto" w:fill="FFFFFF"/>
          <w:lang w:val="ru-RU"/>
        </w:rPr>
        <w:t>В контексте двоичного кодирования запретная зона - это диапазон значений, которые не могут быть точно представлены в рамках конкретного количества битов.</w:t>
      </w:r>
    </w:p>
    <w:p w14:paraId="43A06EC5" w14:textId="77777777" w:rsidR="005D5730" w:rsidRPr="0014716E" w:rsidRDefault="005D5730" w:rsidP="00F53C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8" w:name="_Toc20170861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Какова роль машинного слова в устройстве процессора?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Что такое Big- и Little-endian?</w:t>
      </w:r>
      <w:bookmarkEnd w:id="28"/>
    </w:p>
    <w:p w14:paraId="32ECABDC" w14:textId="77777777" w:rsidR="00F53C1A" w:rsidRPr="0014716E" w:rsidRDefault="00F53C1A" w:rsidP="00F53C1A">
      <w:pPr>
        <w:spacing w:before="100" w:beforeAutospacing="1" w:after="100" w:afterAutospacing="1" w:line="240" w:lineRule="auto"/>
        <w:ind w:right="-630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</w:pP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Машинное слово - это единица данных фиксированного размера, с которой процессор работает как с единым целым, используя команды и аппаратное обеспечение.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14:paraId="7CC663CA" w14:textId="32063359" w:rsidR="005D5730" w:rsidRPr="0014716E" w:rsidRDefault="00F53C1A" w:rsidP="00F53C1A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Размер машинного слова, измеряемый в битах, является важной характеристикой архитектуры процессора.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  <w:r w:rsidRPr="0014716E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  <w:lang w:val="ru-RU"/>
        </w:rPr>
        <w:t>Определяет, как данные хранятся и обрабатываются в памяти, а также как процессор работает с регистрами и памятью.</w:t>
      </w:r>
    </w:p>
    <w:p w14:paraId="5C6E8FE6" w14:textId="77777777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Big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endian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Little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endian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Это способы хранения многобайтовых данных (например, чисел) в памяти.</w:t>
      </w:r>
    </w:p>
    <w:p w14:paraId="18935422" w14:textId="77777777" w:rsidR="00F53C1A" w:rsidRPr="0014716E" w:rsidRDefault="00F53C1A" w:rsidP="00914261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Big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endian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Старший байт хранится по младшему адресу.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(как чтение слева направо)</w:t>
      </w:r>
    </w:p>
    <w:p w14:paraId="670F4D34" w14:textId="77777777" w:rsidR="00F53C1A" w:rsidRPr="0014716E" w:rsidRDefault="00F53C1A" w:rsidP="00914261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Little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endian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Младший байт хранится по младшему адресу.</w:t>
      </w:r>
    </w:p>
    <w:p w14:paraId="4FAC34CD" w14:textId="77777777" w:rsidR="005D5730" w:rsidRPr="0014716E" w:rsidRDefault="005D5730" w:rsidP="00F53C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9" w:name="_Toc20170861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существуют способы кодирования целочисленных данных? Что такое позиционное кодирование, код Грея,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BCD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29"/>
    </w:p>
    <w:p w14:paraId="6CAEFDE0" w14:textId="77777777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Способы кодирования целочисленных данных:</w:t>
      </w:r>
    </w:p>
    <w:p w14:paraId="104E63BA" w14:textId="77777777" w:rsidR="00F53C1A" w:rsidRPr="0014716E" w:rsidRDefault="00F53C1A" w:rsidP="00914261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Позиционное кодирование: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Основано на представлении числа как суммы степеней основания системы счисления, умноженных на соответствующие цифры. Наиболее распространенная - двоичная (основание 2), но также используются десятичная (основание 10), восьмеричная (основание 8) и шестнадцатеричная (основание 16).</w:t>
      </w:r>
    </w:p>
    <w:p w14:paraId="2A549909" w14:textId="77777777" w:rsidR="00F53C1A" w:rsidRPr="0014716E" w:rsidRDefault="00F53C1A" w:rsidP="00914261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Дополнительный код: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Используется для представления отрицательных чисел. Позволяет выполнять операции сложения и вычитания с отрицательными числами как с положительными.</w:t>
      </w:r>
    </w:p>
    <w:p w14:paraId="0A7FA62B" w14:textId="77777777" w:rsidR="00F53C1A" w:rsidRPr="0014716E" w:rsidRDefault="00F53C1A" w:rsidP="00914261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Код Грея: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Две "соседние" кодовые комбинации различаются только цифрой в одном двоичном разряде.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Используется для минимизации ошибок при переключении между состояниями.</w:t>
      </w:r>
    </w:p>
    <w:p w14:paraId="5E16866D" w14:textId="77777777" w:rsidR="00F53C1A" w:rsidRPr="0014716E" w:rsidRDefault="00F53C1A" w:rsidP="00914261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BCD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Binary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Coded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Decimal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Каждый десятичный разряд числа записывается в виде его четырехбитного двоичного кода. Используется для представления чисел, когда важна точность десятичного представления (например, в финансовых приложениях).</w:t>
      </w:r>
    </w:p>
    <w:p w14:paraId="72FB8D2E" w14:textId="77777777" w:rsidR="005D5730" w:rsidRPr="0014716E" w:rsidRDefault="005D5730" w:rsidP="00F53C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0" w:name="_Toc20170861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существуют способы кодирования бинарных данных? 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Base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64,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Base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58?</w:t>
      </w:r>
      <w:bookmarkEnd w:id="30"/>
    </w:p>
    <w:p w14:paraId="144FA68F" w14:textId="77777777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Способы кодирования бинарных данных:</w:t>
      </w:r>
    </w:p>
    <w:p w14:paraId="4EB56C47" w14:textId="77777777" w:rsidR="00F53C1A" w:rsidRPr="0014716E" w:rsidRDefault="00F53C1A" w:rsidP="00914261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lastRenderedPageBreak/>
        <w:t>Base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64: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Стандарт кодирования двоичных данных с использованием 64 символов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ASCII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(латинские буквы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Z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z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, цифры 0-9 и 2 дополнительных символа).</w:t>
      </w:r>
    </w:p>
    <w:p w14:paraId="2107BFB4" w14:textId="77777777" w:rsidR="00F53C1A" w:rsidRPr="0014716E" w:rsidRDefault="00F53C1A" w:rsidP="00914261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Base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58: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Похож на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Base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64, но из алфавита исключены не-алфанумерические символы и буквы, которые могут быть неоднозначно интерпретированы (0,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O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).</w:t>
      </w:r>
    </w:p>
    <w:p w14:paraId="544CF367" w14:textId="77777777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Base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64: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Используется для передачи двоичных данных в текстовом формате, например, в электронных письмах или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URL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-адресах. </w:t>
      </w:r>
    </w:p>
    <w:p w14:paraId="4152230C" w14:textId="01772ED9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Base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58: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Используется в криптовалютах, таких как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Bitcoin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, для представления адресов и приватных ключей. Это делает их более удобными для ручного ввода и уменьшает вероятность ошибок.</w:t>
      </w:r>
    </w:p>
    <w:p w14:paraId="57AD323F" w14:textId="77777777" w:rsidR="005D5730" w:rsidRPr="0014716E" w:rsidRDefault="005D5730" w:rsidP="00F53C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31" w:name="_Toc20170861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комбинационные схемы? Что такое переходный процесс? С чем связаны задержки и накопление ошибки?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 связаны комбинационные схемы с параллелизмом уровня бит?</w:t>
      </w:r>
      <w:bookmarkEnd w:id="31"/>
    </w:p>
    <w:p w14:paraId="5D778FF9" w14:textId="074E78BD" w:rsidR="00F53C1A" w:rsidRPr="0014716E" w:rsidRDefault="00F53C1A" w:rsidP="00F53C1A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Комбинационная схема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vi-VN"/>
        </w:rPr>
        <w:t xml:space="preserve"> -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схема, составленная из набора логических элементов, в совокупности реализующая заданную таблицу истинности.</w:t>
      </w:r>
    </w:p>
    <w:p w14:paraId="5F7DEDED" w14:textId="36A3B4F2" w:rsidR="00F53C1A" w:rsidRPr="0014716E" w:rsidRDefault="00F53C1A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  <w:r w:rsidRPr="0014716E">
        <w:rPr>
          <w:rStyle w:val="Strong"/>
          <w:rFonts w:ascii="Times New Roman" w:hAnsi="Times New Roman" w:cs="Times New Roman"/>
          <w:color w:val="111827"/>
          <w:sz w:val="24"/>
          <w:szCs w:val="24"/>
          <w:bdr w:val="single" w:sz="2" w:space="0" w:color="E3E3E3" w:frame="1"/>
          <w:shd w:val="clear" w:color="auto" w:fill="FFFFFF"/>
          <w:lang w:val="ru-RU"/>
        </w:rPr>
        <w:t>Переходный процесс</w:t>
      </w:r>
      <w:r w:rsidRPr="0014716E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  <w:lang w:val="ru-RU"/>
        </w:rPr>
        <w:t xml:space="preserve"> – изменение выходных сигналов схемы в ответ на изменение входных сигналов</w:t>
      </w:r>
    </w:p>
    <w:p w14:paraId="2DEAB3F4" w14:textId="77777777" w:rsidR="00F53C1A" w:rsidRPr="0014716E" w:rsidRDefault="00F53C1A" w:rsidP="00F53C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Задержки и накопление ошибки связаны с:</w:t>
      </w:r>
    </w:p>
    <w:p w14:paraId="2006698A" w14:textId="77777777" w:rsidR="00F53C1A" w:rsidRPr="0014716E" w:rsidRDefault="00F53C1A" w:rsidP="00914261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Физическими свойствами элементов: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Транзисторы не переключаются мгновенно, у проводов есть емкость и индуктивность, что замедляет распространение сигнала.</w:t>
      </w:r>
    </w:p>
    <w:p w14:paraId="310B9B11" w14:textId="77777777" w:rsidR="00F53C1A" w:rsidRPr="0014716E" w:rsidRDefault="00F53C1A" w:rsidP="00914261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Схемотехникой: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Чем сложнее схема, тем больше задержек, т.к. сигнал проходит через большее количество логических элементов.</w:t>
      </w:r>
    </w:p>
    <w:p w14:paraId="25489D0A" w14:textId="77777777" w:rsidR="00F53C1A" w:rsidRPr="0014716E" w:rsidRDefault="00F53C1A" w:rsidP="00914261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Температурой: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Характеристики элементов могут меняться в зависимости от температуры.</w:t>
      </w:r>
    </w:p>
    <w:p w14:paraId="6DBD5582" w14:textId="77777777" w:rsidR="00F53C1A" w:rsidRPr="0014716E" w:rsidRDefault="00F53C1A" w:rsidP="00914261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Технологическим разбросом: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Из-за различий в процессе производства элементы имеют немного отличающиеся характеристики.</w:t>
      </w:r>
    </w:p>
    <w:p w14:paraId="53A4AD64" w14:textId="77777777" w:rsidR="00BF57FD" w:rsidRPr="0014716E" w:rsidRDefault="00BF57FD" w:rsidP="00914261">
      <w:pPr>
        <w:pStyle w:val="mb-2"/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Связь с параллелизмом уровня бит:</w:t>
      </w:r>
    </w:p>
    <w:p w14:paraId="558A3A0F" w14:textId="77777777" w:rsidR="00BF57FD" w:rsidRPr="0014716E" w:rsidRDefault="00BF57FD" w:rsidP="00914261">
      <w:pPr>
        <w:pStyle w:val="mb-2"/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374151"/>
          <w:lang w:val="ru-RU"/>
        </w:rPr>
      </w:pPr>
      <w:r w:rsidRPr="0014716E">
        <w:rPr>
          <w:color w:val="374151"/>
          <w:lang w:val="ru-RU"/>
        </w:rPr>
        <w:t xml:space="preserve">Комбинационные схемы лежат в основе арифметико-логических устройств (АЛУ), выполняющих арифметические и логические операции. </w:t>
      </w:r>
    </w:p>
    <w:p w14:paraId="2DCDF794" w14:textId="77777777" w:rsidR="00BF57FD" w:rsidRPr="0014716E" w:rsidRDefault="00BF57FD" w:rsidP="00914261">
      <w:pPr>
        <w:pStyle w:val="mb-2"/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374151"/>
          <w:lang w:val="ru-RU"/>
        </w:rPr>
      </w:pPr>
      <w:r w:rsidRPr="0014716E">
        <w:rPr>
          <w:color w:val="374151"/>
          <w:lang w:val="ru-RU"/>
        </w:rPr>
        <w:t xml:space="preserve">В процессорах, поддерживающих параллелизм на уровне бит, АЛУ способны одновременно обрабатывать несколько битов данных. </w:t>
      </w:r>
    </w:p>
    <w:p w14:paraId="6F9CC69E" w14:textId="32E24716" w:rsidR="00BF57FD" w:rsidRPr="0014716E" w:rsidRDefault="00BF57FD" w:rsidP="00914261">
      <w:pPr>
        <w:pStyle w:val="mb-2"/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374151"/>
          <w:lang w:val="ru-RU"/>
        </w:rPr>
      </w:pPr>
      <w:r w:rsidRPr="0014716E">
        <w:rPr>
          <w:color w:val="374151"/>
          <w:lang w:val="ru-RU"/>
        </w:rPr>
        <w:t>Для реализации параллелизма уровня бит используются комбинационные схемы, выполняющие операции над каждым битом операндов параллельно. Ускорение достигается за счет одновременной работы с несколькими битами, а не последовательной обработки каждого бита.</w:t>
      </w:r>
    </w:p>
    <w:p w14:paraId="7D44E32F" w14:textId="77777777" w:rsidR="005D5730" w:rsidRPr="0014716E" w:rsidRDefault="005D5730" w:rsidP="00BF57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2" w:name="_Toc20170861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 xml:space="preserve">Какие состояния существуют в комбинационных схемах (0, 1,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z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и что они означают?</w:t>
      </w:r>
      <w:bookmarkEnd w:id="32"/>
    </w:p>
    <w:p w14:paraId="0A6261C0" w14:textId="77777777" w:rsidR="00BF57FD" w:rsidRPr="0014716E" w:rsidRDefault="00BF57FD" w:rsidP="00BF57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В комбинационных схемах, кроме 0 и 1, могут встречаться состояния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Z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</w:t>
      </w:r>
    </w:p>
    <w:p w14:paraId="7B4CA909" w14:textId="77777777" w:rsidR="00BF57FD" w:rsidRPr="0014716E" w:rsidRDefault="00BF57FD" w:rsidP="00914261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0 (Логический ноль,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Low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Низкий уровень напряжения, представляющий логическое "ложь".</w:t>
      </w:r>
    </w:p>
    <w:p w14:paraId="46FDB781" w14:textId="77777777" w:rsidR="00BF57FD" w:rsidRPr="0014716E" w:rsidRDefault="00BF57FD" w:rsidP="00914261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1 (Логическая единица,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High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Высокий уровень напряжения, представляющий логическое "истина".</w:t>
      </w:r>
    </w:p>
    <w:p w14:paraId="0E75A5CF" w14:textId="77777777" w:rsidR="00BF57FD" w:rsidRPr="0014716E" w:rsidRDefault="00BF57FD" w:rsidP="00914261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X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(Неопределённое состояние,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Don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'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t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care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Unknown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Состояние, когда логический уровень сигнала неизвестен или не определен.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Это может быть результатом:</w:t>
      </w:r>
    </w:p>
    <w:p w14:paraId="5266B6C9" w14:textId="77777777" w:rsidR="00BF57FD" w:rsidRPr="0014716E" w:rsidRDefault="00BF57FD" w:rsidP="00914261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Неинициализированного сигнала.</w:t>
      </w:r>
    </w:p>
    <w:p w14:paraId="497F2CE3" w14:textId="77777777" w:rsidR="00BF57FD" w:rsidRPr="0014716E" w:rsidRDefault="00BF57FD" w:rsidP="00914261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Гонки сигналов (конфликта) при переключении.</w:t>
      </w:r>
    </w:p>
    <w:p w14:paraId="2EE9E193" w14:textId="77777777" w:rsidR="00BF57FD" w:rsidRPr="0014716E" w:rsidRDefault="00BF57FD" w:rsidP="00914261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Ошибки в схеме.</w:t>
      </w:r>
    </w:p>
    <w:p w14:paraId="5D7F8776" w14:textId="77777777" w:rsidR="00BF57FD" w:rsidRPr="0014716E" w:rsidRDefault="00BF57FD" w:rsidP="00914261">
      <w:pPr>
        <w:numPr>
          <w:ilvl w:val="1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Неопределенного значения в таблице истинности при проектировании.</w:t>
      </w:r>
    </w:p>
    <w:p w14:paraId="007CA984" w14:textId="77777777" w:rsidR="00BF57FD" w:rsidRPr="0014716E" w:rsidRDefault="00BF57FD" w:rsidP="00914261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Z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(Высокоимпедансное состояние,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High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impedance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Floating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Состояние, когда выход схемы фактически отключается от цепи. Схема не выдает ни 0, ни 1, а ведет себя как разомкнутая цепь. Используется для реализации мультиплексоров, тристабильных буферов и других схем, где требуется динамически отключать выход.</w:t>
      </w:r>
    </w:p>
    <w:p w14:paraId="7E3E432A" w14:textId="77777777" w:rsidR="005D5730" w:rsidRPr="0014716E" w:rsidRDefault="005D5730" w:rsidP="00BF57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3" w:name="_Toc20170861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особенности реализации "условного оператора" в комбинационных схемах?</w:t>
      </w:r>
      <w:bookmarkEnd w:id="33"/>
    </w:p>
    <w:p w14:paraId="606B633E" w14:textId="77777777" w:rsidR="00BF57FD" w:rsidRPr="0014716E" w:rsidRDefault="00BF57FD" w:rsidP="00BF57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Реализация условного оператора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if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then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else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) в комбинационных схемах осуществляется с помощью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мультиплексора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MUX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 Мультиплексор выбирает один из нескольких входных сигналов и перенаправляет его на выход в зависимости от значения управляющего сигнала (сигнала выбора).</w:t>
      </w:r>
    </w:p>
    <w:p w14:paraId="12CB2076" w14:textId="77777777" w:rsidR="00BF57FD" w:rsidRPr="0014716E" w:rsidRDefault="00BF57FD" w:rsidP="00BF57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Как это работает:</w:t>
      </w:r>
    </w:p>
    <w:p w14:paraId="15A907AA" w14:textId="77777777" w:rsidR="00BF57FD" w:rsidRPr="0014716E" w:rsidRDefault="00BF57FD" w:rsidP="00914261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Сигнал условия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condition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 Выступает в качестве управляющего сигнала для мультиплексора.</w:t>
      </w:r>
    </w:p>
    <w:p w14:paraId="1097D276" w14:textId="77777777" w:rsidR="00BF57FD" w:rsidRPr="0014716E" w:rsidRDefault="00BF57FD" w:rsidP="00914261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Входы мультиплексора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14:paraId="2B71BA35" w14:textId="77777777" w:rsidR="00BF57FD" w:rsidRPr="0014716E" w:rsidRDefault="00BF57FD" w:rsidP="00914261">
      <w:pPr>
        <w:numPr>
          <w:ilvl w:val="1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Вход, соответствующий блоку "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then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" (выход при условии "истина").</w:t>
      </w:r>
    </w:p>
    <w:p w14:paraId="450145B7" w14:textId="77777777" w:rsidR="00BF57FD" w:rsidRPr="0014716E" w:rsidRDefault="00BF57FD" w:rsidP="00914261">
      <w:pPr>
        <w:numPr>
          <w:ilvl w:val="1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Вход, соответствующий блоку "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else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" (выход при условии "ложь").</w:t>
      </w:r>
    </w:p>
    <w:p w14:paraId="5CDC5BBD" w14:textId="77777777" w:rsidR="00BF57FD" w:rsidRPr="0014716E" w:rsidRDefault="00BF57FD" w:rsidP="00914261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Выход мультиплексора: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Предоставляет результат условного оператора.</w:t>
      </w:r>
    </w:p>
    <w:p w14:paraId="0CB84ED6" w14:textId="77777777" w:rsidR="00BF57FD" w:rsidRPr="0014716E" w:rsidRDefault="00BF57FD" w:rsidP="00BF57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Особенности реализации:</w:t>
      </w:r>
    </w:p>
    <w:p w14:paraId="15B50DCF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Комбинационная природа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: Вся схема представляет собой комбинационную схему, т.е. выход определяется только текущими входными значениями.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Нет состояния, как в последовательных схемах.</w:t>
      </w:r>
    </w:p>
    <w:p w14:paraId="5DDF7C2A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Обязательное вычисление обоих блоков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 В отличие от программного кода, где вычисляется только один блок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then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или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else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) в зависимости от условия, комбинационная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lastRenderedPageBreak/>
        <w:t xml:space="preserve">схема должна иметь аппаратную реализацию для обоих блоков.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Мультиплексор выбирает один из уже вычисленных результатов.</w:t>
      </w:r>
    </w:p>
    <w:p w14:paraId="61AB396A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Скорость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 Скорость работы условного оператора определяется временем задержки распространения сигнала через мультиплексор.</w:t>
      </w:r>
    </w:p>
    <w:p w14:paraId="00C66F67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Площадь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 Для реализации условного оператора требуется место для реализации мультиплексора и обеих ветвей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then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else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). Это может быть существенно больше, чем если бы использовалась последовательная реализация (например, в микропрограмме).</w:t>
      </w:r>
    </w:p>
    <w:p w14:paraId="57AC785D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Вложенность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: Сложные условные конструкции реализуются путем каскадирования мультиплексоров.</w:t>
      </w:r>
    </w:p>
    <w:p w14:paraId="0E927F9A" w14:textId="77777777" w:rsidR="00BF57FD" w:rsidRPr="0014716E" w:rsidRDefault="00BF57FD" w:rsidP="00914261">
      <w:pPr>
        <w:numPr>
          <w:ilvl w:val="0"/>
          <w:numId w:val="8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Необходимость полной спецификации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: Для каждого возможного значения входных сигналов (включая состояние условия) должен быть определен выход.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Неопределенные состояния (X) требуют особого внимания.</w:t>
      </w:r>
    </w:p>
    <w:p w14:paraId="2AC9616E" w14:textId="77777777" w:rsidR="005D5730" w:rsidRPr="0014716E" w:rsidRDefault="005D5730" w:rsidP="00BF57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4" w:name="_Toc20170861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триггеры в цифровых схемах? Каковы варианты их использования?</w:t>
      </w:r>
      <w:bookmarkEnd w:id="34"/>
    </w:p>
    <w:p w14:paraId="0AAB8910" w14:textId="07ED884A" w:rsidR="005D5730" w:rsidRPr="0014716E" w:rsidRDefault="00BF57F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Триггер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</w:t>
      </w:r>
    </w:p>
    <w:p w14:paraId="3BCD99F0" w14:textId="77777777" w:rsidR="00BF57FD" w:rsidRPr="0014716E" w:rsidRDefault="00BF57FD" w:rsidP="00BF57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Варианты использования триггеров:</w:t>
      </w:r>
    </w:p>
    <w:p w14:paraId="599756E4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Хранение информации: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Основное применение триггеров - хранение битов информации в регистрах, счетчиках, памяти.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Они позволяют запоминать состояние схемы.</w:t>
      </w:r>
    </w:p>
    <w:p w14:paraId="1DED4657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Счетчики: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Триггеры, соединенные последовательно, могут формировать счетчики, используемые для подсчета импульсов или событий.</w:t>
      </w:r>
    </w:p>
    <w:p w14:paraId="32B04575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Регистры сдвига: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Триггеры могут быть организованы в регистры сдвига, где данные сдвигаются от одного триггера к другому под управлением тактового сигнала.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Используются для последовательной передачи данных.</w:t>
      </w:r>
    </w:p>
    <w:p w14:paraId="2F6568C8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Синхронизация данных: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Триггеры используются для синхронизации данных, поступающих с разных источников, к общему тактовому сигналу, обеспечивая стабильность и предсказуемость работы цифровой системы.</w:t>
      </w:r>
    </w:p>
    <w:p w14:paraId="60717AE0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Делители частоты: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Триггеры могут быть использованы для деления частоты тактового сигнала на два или более.</w:t>
      </w:r>
    </w:p>
    <w:p w14:paraId="7C83C261" w14:textId="77777777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Формирователи импульсов: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Триггеры могут использоваться для формирования импульсов заданной длительности и формы.</w:t>
      </w:r>
    </w:p>
    <w:p w14:paraId="65C50FBA" w14:textId="69E095CF" w:rsidR="00BF57FD" w:rsidRPr="0014716E" w:rsidRDefault="00BF57FD" w:rsidP="00914261">
      <w:pPr>
        <w:numPr>
          <w:ilvl w:val="0"/>
          <w:numId w:val="8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Элементы памяти в конечных автоматах: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Триггеры используются для хранения текущего состояния конечного автомата.</w:t>
      </w:r>
    </w:p>
    <w:p w14:paraId="67E00D39" w14:textId="19683A8C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4E9AC37B" w14:textId="224A2F7C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130C6DCF" w14:textId="5EDD55CB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6C314467" w14:textId="391A26B1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3B4B3722" w14:textId="4F8EDD3B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36C9FE05" w14:textId="7E22DAA2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1A2A6A5F" w14:textId="683F792E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6618BC2A" w14:textId="77777777" w:rsidR="00BF57FD" w:rsidRPr="0014716E" w:rsidRDefault="00BF57FD" w:rsidP="00BF57F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3CAFD8D8" w14:textId="77777777" w:rsidR="005D5730" w:rsidRPr="0014716E" w:rsidRDefault="005D5730" w:rsidP="00BF57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5" w:name="_Toc20170861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-триггер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RS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-триггер? Какие существуют варианты условия изменения состояния?</w:t>
      </w:r>
      <w:bookmarkEnd w:id="35"/>
    </w:p>
    <w:p w14:paraId="2A3B7C92" w14:textId="77777777" w:rsidR="00BF57FD" w:rsidRPr="0014716E" w:rsidRDefault="00BF57FD" w:rsidP="00914261">
      <w:pPr>
        <w:numPr>
          <w:ilvl w:val="0"/>
          <w:numId w:val="8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D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-триггер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(от англ.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Delay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 — запоминает состояние входа и выдаёт его на выход.</w:t>
      </w:r>
    </w:p>
    <w:p w14:paraId="4DDAB072" w14:textId="77777777" w:rsidR="00BF57FD" w:rsidRPr="0014716E" w:rsidRDefault="00BF57FD" w:rsidP="00914261">
      <w:pPr>
        <w:numPr>
          <w:ilvl w:val="0"/>
          <w:numId w:val="8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RS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-триггер (от англ.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Reset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 — асинхронный 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</w:t>
      </w:r>
    </w:p>
    <w:p w14:paraId="02BFA756" w14:textId="77777777" w:rsidR="00BF57FD" w:rsidRPr="0014716E" w:rsidRDefault="00BF57FD" w:rsidP="00BF57FD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Варианты условия изменения состояния (для обоих триггеров):</w:t>
      </w:r>
    </w:p>
    <w:p w14:paraId="0D83331C" w14:textId="77777777" w:rsidR="00BF57FD" w:rsidRPr="0014716E" w:rsidRDefault="00BF57FD" w:rsidP="00BF57FD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Условие изменения состояния триггера определяется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тактирующим сигналом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CLK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Существуют следующие варианты:</w:t>
      </w:r>
    </w:p>
    <w:p w14:paraId="7D4C7ABC" w14:textId="77777777" w:rsidR="00BF57FD" w:rsidRPr="0014716E" w:rsidRDefault="00BF57FD" w:rsidP="00914261">
      <w:pPr>
        <w:numPr>
          <w:ilvl w:val="1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Триггер, управляемый уровнем:</w:t>
      </w:r>
    </w:p>
    <w:p w14:paraId="7A0D6CAA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Состояние триггера изменяется, когда тактовый сигнал находится в активном состоянии (высокий или низкий уровень).</w:t>
      </w:r>
    </w:p>
    <w:p w14:paraId="700EA506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Проблема: чувствительность к шумам на входе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(для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-триггера) или на входах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S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(для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RS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-триггера) во время активного уровня тактового сигнала.</w:t>
      </w:r>
    </w:p>
    <w:p w14:paraId="7CDDCD57" w14:textId="77777777" w:rsidR="00BF57FD" w:rsidRPr="0014716E" w:rsidRDefault="00BF57FD" w:rsidP="00914261">
      <w:pPr>
        <w:numPr>
          <w:ilvl w:val="1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Триггер, управляемый фронтом (импульсом):</w:t>
      </w:r>
    </w:p>
    <w:p w14:paraId="641B6DAD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Состояние триггера изменяется только в момент перехода тактового сигнала (с низкого уровня на высокий - положительный фронт, или с высокого на низкий - отрицательный фронт).</w:t>
      </w:r>
    </w:p>
    <w:p w14:paraId="0B4B756B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Управляемый фронтом триггер более устойчив к шумам, так как он "защелкивает" значение входного сигнала только в момент фронта тактового импульса.</w:t>
      </w:r>
    </w:p>
    <w:p w14:paraId="68E44F1A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Положительный фронт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Positive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edge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triggered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Изменение состояния происходит при переходе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CLK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от 0 к 1.</w:t>
      </w:r>
    </w:p>
    <w:p w14:paraId="19BB925B" w14:textId="77777777" w:rsidR="00BF57FD" w:rsidRPr="0014716E" w:rsidRDefault="00BF57FD" w:rsidP="00914261">
      <w:pPr>
        <w:numPr>
          <w:ilvl w:val="2"/>
          <w:numId w:val="8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Отрицательный фронт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Negative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edge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triggered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Изменение состояния происходит при переходе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CLK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от 1 к 0.</w:t>
      </w:r>
    </w:p>
    <w:p w14:paraId="05C8CF71" w14:textId="77777777" w:rsidR="005D5730" w:rsidRPr="0014716E" w:rsidRDefault="005D5730" w:rsidP="007015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6" w:name="_Toc20170861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пространственные и временные вычисления? Как они могут быть использованы для оптимизации процессоров?</w:t>
      </w:r>
      <w:bookmarkEnd w:id="36"/>
    </w:p>
    <w:p w14:paraId="2BF31BA4" w14:textId="77777777" w:rsidR="00BF57FD" w:rsidRPr="0014716E" w:rsidRDefault="00BF57FD" w:rsidP="00BF57FD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Пространственные вычисления:</w:t>
      </w:r>
      <w:r w:rsidRPr="0014716E">
        <w:rPr>
          <w:color w:val="374151"/>
          <w:lang w:val="ru-RU"/>
        </w:rPr>
        <w:t xml:space="preserve"> Распараллеливание задач по разным ресурсам (ядрам, ускорителям) для одновременной обработки данных.</w:t>
      </w:r>
    </w:p>
    <w:p w14:paraId="2878323B" w14:textId="77777777" w:rsidR="00BF57FD" w:rsidRPr="0014716E" w:rsidRDefault="00BF57FD" w:rsidP="00BF57FD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Временные вычисления:</w:t>
      </w:r>
      <w:r w:rsidRPr="0014716E">
        <w:rPr>
          <w:color w:val="374151"/>
          <w:lang w:val="ru-RU"/>
        </w:rPr>
        <w:t xml:space="preserve"> Распараллеливание во времени через конвейерную обработку, когда каждый этап задачи выполняется последовательно, но одновременно для разных данных.</w:t>
      </w:r>
    </w:p>
    <w:p w14:paraId="5A0B6E03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Применение для оптимизации процессоров:</w:t>
      </w:r>
    </w:p>
    <w:p w14:paraId="03884601" w14:textId="77777777" w:rsidR="00701538" w:rsidRPr="0014716E" w:rsidRDefault="00701538" w:rsidP="00914261">
      <w:pPr>
        <w:numPr>
          <w:ilvl w:val="0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lastRenderedPageBreak/>
        <w:t>Пространственные вычисления:</w:t>
      </w:r>
    </w:p>
    <w:p w14:paraId="1DF250D5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Многоядерные процессоры: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Разные ядра могут выполнять разные части задачи одновременно.</w:t>
      </w:r>
    </w:p>
    <w:p w14:paraId="7413C541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Использование специализированных ускорителей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GPU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TPU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FPGA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Отдельные части алгоритма, требующие высокой производительности (например, операции с плавающей точкой, машинное обучение), могут быть перенесены на специализированные ускорители, которые работают параллельно с основным процессором.</w:t>
      </w:r>
    </w:p>
    <w:p w14:paraId="35835290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Масштабирование АЛУ (Арифметико-логического устройства):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Реализация параллельных сумматоров, умножителей и т.д., что позволяет выполнять операции над несколькими битами данных одновременно.</w:t>
      </w:r>
    </w:p>
    <w:p w14:paraId="0A033336" w14:textId="77777777" w:rsidR="00701538" w:rsidRPr="0014716E" w:rsidRDefault="00701538" w:rsidP="00914261">
      <w:pPr>
        <w:numPr>
          <w:ilvl w:val="0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Временные вычисления:</w:t>
      </w:r>
    </w:p>
    <w:p w14:paraId="37D04A60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Конвейерная обработка инструкций: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Разбиение выполнения каждой инструкции на несколько этапов (извлечение, декодирование, выполнение, запись результата) и параллельное выполнение разных этапов для разных инструкций.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Это увеличивает пропускную способность процессора.</w:t>
      </w:r>
    </w:p>
    <w:p w14:paraId="4CC221B6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Суперскалярные процессоры: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Выполнение нескольких инструкций одновременно, если они не зависят друг от друга (инструкции выполняются "не по порядку").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Используются временные вычисления для эффективного использования ресурсов процессора.</w:t>
      </w:r>
    </w:p>
    <w:p w14:paraId="4E941EFB" w14:textId="77777777" w:rsidR="00701538" w:rsidRPr="0014716E" w:rsidRDefault="00701538" w:rsidP="00914261">
      <w:pPr>
        <w:numPr>
          <w:ilvl w:val="1"/>
          <w:numId w:val="8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Цифровые сигнальные процессоры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DSP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Используют конвейерную архитектуру для эффективной обработки потоковых данных, таких как аудио- и видеосигналы.</w:t>
      </w:r>
    </w:p>
    <w:p w14:paraId="0A66F506" w14:textId="77777777" w:rsidR="005D5730" w:rsidRPr="0014716E" w:rsidRDefault="005D5730" w:rsidP="007015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7" w:name="_Toc20170861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называют синхронной схемотехникой? Каковы её достоинства и недостатки?</w:t>
      </w:r>
      <w:bookmarkEnd w:id="37"/>
    </w:p>
    <w:p w14:paraId="0C3B2377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Синхронная схемотехника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– это подход к проектированию цифровых схем, при котором работа всех элементов схемы (триггеры, регистры, и т.д.) координируется общим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тактовым сигналом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 Изменение состояния элементов происходит только по фронту или уровню этого тактового сигнала.</w:t>
      </w:r>
    </w:p>
    <w:p w14:paraId="53CC4DB8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Достоинства:</w:t>
      </w:r>
    </w:p>
    <w:p w14:paraId="5FCE5C3D" w14:textId="77777777" w:rsidR="00701538" w:rsidRPr="0014716E" w:rsidRDefault="00701538" w:rsidP="00914261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Простота проектирования и анализа: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Наличие тактового сигнала упрощает определение последовательности операций и анализ временных соотношений.</w:t>
      </w:r>
    </w:p>
    <w:p w14:paraId="0AB58C8B" w14:textId="77777777" w:rsidR="00701538" w:rsidRPr="0014716E" w:rsidRDefault="00701538" w:rsidP="00914261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Предсказуемость поведения: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Работа схемы строго детерминирована, что упрощает отладку и верификацию.</w:t>
      </w:r>
    </w:p>
    <w:p w14:paraId="71DD780D" w14:textId="77777777" w:rsidR="00701538" w:rsidRPr="0014716E" w:rsidRDefault="00701538" w:rsidP="00914261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Упрощенное тестирование: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Благодаря предсказуемости, легче разрабатывать тесты для выявления ошибок.</w:t>
      </w:r>
    </w:p>
    <w:p w14:paraId="58537678" w14:textId="77777777" w:rsidR="00701538" w:rsidRPr="0014716E" w:rsidRDefault="00701538" w:rsidP="00914261">
      <w:pPr>
        <w:numPr>
          <w:ilvl w:val="0"/>
          <w:numId w:val="8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Модульность: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Легче создавать сложные системы из отдельных синхронных блоков.</w:t>
      </w:r>
    </w:p>
    <w:p w14:paraId="14F4BB3A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Недостатки:</w:t>
      </w:r>
    </w:p>
    <w:p w14:paraId="0BBF6D8D" w14:textId="77777777" w:rsidR="00701538" w:rsidRPr="0014716E" w:rsidRDefault="00701538" w:rsidP="00914261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lastRenderedPageBreak/>
        <w:t>Ограничение быстродействия: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Максимальная тактовая частота ограничивается самым медленным элементом схемы (худшим случаем задержки распространения сигнала).</w:t>
      </w:r>
    </w:p>
    <w:p w14:paraId="49DA66A8" w14:textId="77777777" w:rsidR="00701538" w:rsidRPr="0014716E" w:rsidRDefault="00701538" w:rsidP="00914261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Потребление энергии: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Тактовый сигнал постоянно переключается, потребляя энергию, даже если схема не выполняет никаких полезных операций.</w:t>
      </w:r>
    </w:p>
    <w:p w14:paraId="5AA109DB" w14:textId="77777777" w:rsidR="00701538" w:rsidRPr="0014716E" w:rsidRDefault="00701538" w:rsidP="00914261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Синхронный шум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Clock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skew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Неравномерное распространение тактового сигнала по схеме может привести к проблемам с синхронизацией и нарушению работы схемы.</w:t>
      </w:r>
    </w:p>
    <w:p w14:paraId="6F03F3B1" w14:textId="77777777" w:rsidR="00701538" w:rsidRPr="0014716E" w:rsidRDefault="00701538" w:rsidP="00914261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Глобальный сигнал: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Тактовый сигнал должен быть доступен всем элементам схемы, что усложняет проектирование и разводку для больших и сложных систем.</w:t>
      </w:r>
    </w:p>
    <w:p w14:paraId="05A8C50A" w14:textId="77777777" w:rsidR="00701538" w:rsidRPr="0014716E" w:rsidRDefault="00701538" w:rsidP="00914261">
      <w:pPr>
        <w:numPr>
          <w:ilvl w:val="0"/>
          <w:numId w:val="8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Неэффективность для асинхронных задач: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Для задач, где данные приходят нерегулярно или с переменной скоростью, синхронная схема может быть неэффективна.</w:t>
      </w:r>
    </w:p>
    <w:p w14:paraId="429DABAB" w14:textId="77777777" w:rsidR="005D5730" w:rsidRPr="0014716E" w:rsidRDefault="005D5730" w:rsidP="007015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8" w:name="_Toc20170862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Почему цифровая схемотехника оперирует уровнями, а не сигналами? Какие возможности это открывает и какие проблемы создаёт?</w:t>
      </w:r>
      <w:bookmarkEnd w:id="38"/>
    </w:p>
    <w:p w14:paraId="484A4F94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Цифровая схемотехника оперирует уровнями (логическими уровнями - 0 и 1,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High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Low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), а не аналоговыми сигналами из-за следующих причин:</w:t>
      </w:r>
    </w:p>
    <w:p w14:paraId="65DBC026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Почему уровнями, а не сигналами:</w:t>
      </w:r>
    </w:p>
    <w:p w14:paraId="3A675469" w14:textId="77777777" w:rsidR="00701538" w:rsidRPr="0014716E" w:rsidRDefault="00701538" w:rsidP="00914261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Помехоустойчивость: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Уровни обеспечивают устойчивость к шумам и помехам. Небольшие колебания напряжения в пределах определенного диапазона не влияют на интерпретацию сигнала как "0" или "1". Если бы использовались аналоговые сигналы, даже малые искажения могли бы привести к неверной интерпретации данных.</w:t>
      </w:r>
    </w:p>
    <w:p w14:paraId="291E1B7C" w14:textId="77777777" w:rsidR="00701538" w:rsidRPr="0014716E" w:rsidRDefault="00701538" w:rsidP="00914261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Абстракция: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Цифровые схемы позволяют абстрагироваться от физических характеристик элементов и оперировать логическими значениями.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Это упрощает проектирование и анализ сложных систем.</w:t>
      </w:r>
    </w:p>
    <w:p w14:paraId="031127A3" w14:textId="77777777" w:rsidR="00701538" w:rsidRPr="0014716E" w:rsidRDefault="00701538" w:rsidP="00914261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Возможность воспроизведения и масштабирования: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Цифровые схемы могут быть воспроизведены с высокой точностью, поскольку точное значение напряжения не имеет значения, важен только уровень.</w:t>
      </w:r>
    </w:p>
    <w:p w14:paraId="442A458C" w14:textId="77777777" w:rsidR="00701538" w:rsidRPr="0014716E" w:rsidRDefault="00701538" w:rsidP="00914261">
      <w:pPr>
        <w:numPr>
          <w:ilvl w:val="0"/>
          <w:numId w:val="8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Возможность логической обработки: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Логические элементы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OR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т.д.) оперируют с уровнями, позволяя реализовать сложные логические функции.</w:t>
      </w:r>
    </w:p>
    <w:p w14:paraId="24BAE195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Возможности, которые это открывает:</w:t>
      </w:r>
    </w:p>
    <w:p w14:paraId="306CD3D1" w14:textId="77777777" w:rsidR="00701538" w:rsidRPr="0014716E" w:rsidRDefault="00701538" w:rsidP="00914261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Создание сложных цифровых систем: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Построение процессоров, памяти, и других сложных устройств, используя логические элементы, оперирующие уровнями.</w:t>
      </w:r>
    </w:p>
    <w:p w14:paraId="5A06C5BA" w14:textId="77777777" w:rsidR="00701538" w:rsidRPr="0014716E" w:rsidRDefault="00701538" w:rsidP="00914261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Абстракция от физических деталей: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Упрощение процесса проектирования и верификации.</w:t>
      </w:r>
    </w:p>
    <w:p w14:paraId="50DC5161" w14:textId="77777777" w:rsidR="00701538" w:rsidRPr="0014716E" w:rsidRDefault="00701538" w:rsidP="00914261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Надежная передача и хранение данных: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За счет помехоустойчивости и возможности коррекции ошибок.</w:t>
      </w:r>
    </w:p>
    <w:p w14:paraId="2F2AC3CA" w14:textId="77777777" w:rsidR="00701538" w:rsidRPr="0014716E" w:rsidRDefault="00701538" w:rsidP="00914261">
      <w:pPr>
        <w:numPr>
          <w:ilvl w:val="0"/>
          <w:numId w:val="9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Алгоритмизация и автоматизация проектирования: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Использование САПР (систем автоматизированного проектирования) для создания цифровых схем.</w:t>
      </w:r>
    </w:p>
    <w:p w14:paraId="16A5F626" w14:textId="77777777" w:rsidR="00701538" w:rsidRPr="0014716E" w:rsidRDefault="00701538" w:rsidP="007015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Проблемы, которые это создает:</w:t>
      </w:r>
    </w:p>
    <w:p w14:paraId="77E0DA81" w14:textId="77777777" w:rsidR="00701538" w:rsidRPr="0014716E" w:rsidRDefault="00701538" w:rsidP="00914261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lastRenderedPageBreak/>
        <w:t>Дискретизация: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Преобразование аналогового сигнала в цифровой (уровни) неизбежно приводит к потере информации.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(квантование)</w:t>
      </w:r>
    </w:p>
    <w:p w14:paraId="082B8ABE" w14:textId="77777777" w:rsidR="00701538" w:rsidRPr="0014716E" w:rsidRDefault="00701538" w:rsidP="00914261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Задержки распространения сигнала: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Элементы не переключаются мгновенно.</w:t>
      </w:r>
    </w:p>
    <w:p w14:paraId="09764284" w14:textId="77777777" w:rsidR="00701538" w:rsidRPr="0014716E" w:rsidRDefault="00701538" w:rsidP="00914261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Метастабильность: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Неопределенное состояние, возникающее при нарушении временных соотношений, например, при асинхронной передаче данных.</w:t>
      </w:r>
    </w:p>
    <w:p w14:paraId="18E26ADE" w14:textId="77777777" w:rsidR="00701538" w:rsidRPr="0014716E" w:rsidRDefault="00701538" w:rsidP="00914261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Переходные процессы: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Переключения между уровнями могут создавать паразитные эффекты (дребезг контактов, звон), которые необходимо учитывать при проектировании.</w:t>
      </w:r>
    </w:p>
    <w:p w14:paraId="412A80DE" w14:textId="77777777" w:rsidR="00701538" w:rsidRPr="0014716E" w:rsidRDefault="00701538" w:rsidP="00914261">
      <w:pPr>
        <w:numPr>
          <w:ilvl w:val="0"/>
          <w:numId w:val="9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Потребление электроэнергии.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Переключение уровней, особенно на высоких частотах, приводит к значительному потреблению энергии, особенно в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CMOS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схемах.</w:t>
      </w:r>
    </w:p>
    <w:p w14:paraId="54FD37F3" w14:textId="77777777" w:rsidR="005D5730" w:rsidRPr="0014716E" w:rsidRDefault="005D5730" w:rsidP="007015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39" w:name="_Toc20170862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ключевые тенденции в производстве радиоэлектронной аппаратуры и связанные с этим проблемы?</w:t>
      </w:r>
      <w:bookmarkEnd w:id="3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026FD1BD" w14:textId="77777777" w:rsidR="00701538" w:rsidRPr="0014716E" w:rsidRDefault="00701538" w:rsidP="00701538">
      <w:pPr>
        <w:shd w:val="clear" w:color="auto" w:fill="FFFFFF"/>
        <w:spacing w:before="30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Ключевые тенденции:</w:t>
      </w:r>
    </w:p>
    <w:p w14:paraId="16CDF8D5" w14:textId="77777777" w:rsidR="00701538" w:rsidRPr="0014716E" w:rsidRDefault="00701538" w:rsidP="00914261">
      <w:pPr>
        <w:numPr>
          <w:ilvl w:val="0"/>
          <w:numId w:val="9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рост уровня интеграции</w:t>
      </w:r>
    </w:p>
    <w:p w14:paraId="76CFCD8F" w14:textId="77777777" w:rsidR="00701538" w:rsidRPr="0014716E" w:rsidRDefault="00701538" w:rsidP="00914261">
      <w:pPr>
        <w:numPr>
          <w:ilvl w:val="0"/>
          <w:numId w:val="9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снижение затрат на производство изделия</w:t>
      </w:r>
    </w:p>
    <w:p w14:paraId="1D0DD10D" w14:textId="77777777" w:rsidR="00701538" w:rsidRPr="0014716E" w:rsidRDefault="00701538" w:rsidP="00914261">
      <w:pPr>
        <w:numPr>
          <w:ilvl w:val="0"/>
          <w:numId w:val="9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усложнение производственной цепочки</w:t>
      </w:r>
    </w:p>
    <w:p w14:paraId="26692415" w14:textId="77777777" w:rsidR="005D5730" w:rsidRPr="0014716E" w:rsidRDefault="005D5730" w:rsidP="002D25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0" w:name="_Toc20170862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навесной монтаж, монтаж на печатную плату, штырьевой и поверхностный монтаж? Как они обеспечивают "гибкость"?</w:t>
      </w:r>
      <w:bookmarkEnd w:id="40"/>
    </w:p>
    <w:p w14:paraId="0CCF576A" w14:textId="77777777" w:rsidR="00701538" w:rsidRPr="0014716E" w:rsidRDefault="00701538" w:rsidP="00701538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Навесной монтаж:</w:t>
      </w:r>
      <w:r w:rsidRPr="0014716E">
        <w:rPr>
          <w:color w:val="374151"/>
          <w:lang w:val="ru-RU"/>
        </w:rPr>
        <w:t xml:space="preserve"> Компоненты соединяются проводами непосредственно в воздухе между точками пайки. 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>Гибкость:</w:t>
      </w:r>
      <w:r w:rsidRPr="0014716E">
        <w:rPr>
          <w:color w:val="374151"/>
          <w:lang w:val="ru-RU"/>
        </w:rPr>
        <w:t xml:space="preserve"> Легкость изменения схемы путем перепайки.</w:t>
      </w:r>
    </w:p>
    <w:p w14:paraId="09593183" w14:textId="77777777" w:rsidR="00701538" w:rsidRPr="0014716E" w:rsidRDefault="00701538" w:rsidP="00701538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Монтаж на печатную плату (ПП):</w:t>
      </w:r>
      <w:r w:rsidRPr="0014716E">
        <w:rPr>
          <w:color w:val="374151"/>
          <w:lang w:val="ru-RU"/>
        </w:rPr>
        <w:t xml:space="preserve"> Компоненты паятся на дорожки, выгравированные на печатной плате. 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>Гибкость:</w:t>
      </w:r>
      <w:r w:rsidRPr="0014716E">
        <w:rPr>
          <w:color w:val="374151"/>
          <w:lang w:val="ru-RU"/>
        </w:rPr>
        <w:t xml:space="preserve"> Модулярность и замена отдельных компонентов.</w:t>
      </w:r>
    </w:p>
    <w:p w14:paraId="3DCD2450" w14:textId="77777777" w:rsidR="00701538" w:rsidRPr="0014716E" w:rsidRDefault="00701538" w:rsidP="00701538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Штырьевой монтаж:</w:t>
      </w:r>
      <w:r w:rsidRPr="0014716E">
        <w:rPr>
          <w:color w:val="374151"/>
          <w:lang w:val="ru-RU"/>
        </w:rPr>
        <w:t xml:space="preserve"> Компоненты с штырьками вставляются в отверстия платы и припаиваются с обратной стороны. 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>Гибкость:</w:t>
      </w:r>
      <w:r w:rsidRPr="0014716E">
        <w:rPr>
          <w:color w:val="374151"/>
          <w:lang w:val="ru-RU"/>
        </w:rPr>
        <w:t xml:space="preserve"> Надежное соединение, легко заменять компоненты.</w:t>
      </w:r>
    </w:p>
    <w:p w14:paraId="01F6F3F9" w14:textId="77777777" w:rsidR="00701538" w:rsidRPr="0014716E" w:rsidRDefault="00701538" w:rsidP="00701538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Поверхностный монтаж (</w:t>
      </w:r>
      <w:r w:rsidRPr="0014716E">
        <w:rPr>
          <w:rStyle w:val="Strong"/>
          <w:color w:val="111827"/>
          <w:bdr w:val="single" w:sz="2" w:space="0" w:color="E3E3E3" w:frame="1"/>
        </w:rPr>
        <w:t>SMD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>):</w:t>
      </w:r>
      <w:r w:rsidRPr="0014716E">
        <w:rPr>
          <w:color w:val="374151"/>
          <w:lang w:val="ru-RU"/>
        </w:rPr>
        <w:t xml:space="preserve"> Компоненты устанавливаются и припаиваются прямо на поверхность печатной платы. </w:t>
      </w:r>
      <w:r w:rsidRPr="0014716E">
        <w:rPr>
          <w:rStyle w:val="Strong"/>
          <w:color w:val="111827"/>
          <w:bdr w:val="single" w:sz="2" w:space="0" w:color="E3E3E3" w:frame="1"/>
        </w:rPr>
        <w:t>Гибкость:</w:t>
      </w:r>
      <w:r w:rsidRPr="0014716E">
        <w:rPr>
          <w:color w:val="374151"/>
        </w:rPr>
        <w:t xml:space="preserve"> Высокая плотность компоновки, автоматизация монтажа, уменьшение размеров устройств.</w:t>
      </w:r>
    </w:p>
    <w:p w14:paraId="2AB0410F" w14:textId="77777777" w:rsidR="005D5730" w:rsidRPr="0014716E" w:rsidRDefault="005D5730" w:rsidP="002D25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1" w:name="_Toc20170862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Какова производственная цепочка поверхностного монтажа? Каковы её этапы?</w:t>
      </w:r>
      <w:bookmarkEnd w:id="41"/>
    </w:p>
    <w:p w14:paraId="5985BC75" w14:textId="77777777" w:rsidR="002D2504" w:rsidRPr="0014716E" w:rsidRDefault="002D2504" w:rsidP="002D2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Производственная цепочка поверхностного монтажа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SMD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 состоит из нескольких основных этапов:</w:t>
      </w:r>
    </w:p>
    <w:p w14:paraId="7A9BBA07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Проектирование схемы и печатной платы: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Создание схемы и трассировка дорожек на плате с учетом расположения поверхностных компонентов.</w:t>
      </w:r>
    </w:p>
    <w:p w14:paraId="433CA377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lastRenderedPageBreak/>
        <w:t>Изготовление печатных плат: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Производство плат с нанесением дорожек.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Платы могут быть однослойными или многослойными.</w:t>
      </w:r>
    </w:p>
    <w:p w14:paraId="0857EF11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Нанесение паяльной пасты: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С помощью трафарета паяльная паста наносится на контактные площадки, куда будут установлены компоненты.</w:t>
      </w:r>
    </w:p>
    <w:p w14:paraId="307B02B1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Установка компонентов: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Автоматизированные машины (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pick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place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) размещают компоненты на плате согласно проекту.</w:t>
      </w:r>
    </w:p>
    <w:p w14:paraId="7A231DE2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Оплавление паяльной пасты: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Плата проходит через печь, где паяльная паста плавится и создаёт электрическое соединение между компонентами и платой.</w:t>
      </w:r>
    </w:p>
    <w:p w14:paraId="303E6249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Инспекция качества: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Оптический или рентгеновский контроль для проверки качества монтажа и правильности установки компонентов.</w:t>
      </w:r>
    </w:p>
    <w:p w14:paraId="644D55AC" w14:textId="77777777" w:rsidR="002D2504" w:rsidRPr="0014716E" w:rsidRDefault="002D2504" w:rsidP="00914261">
      <w:pPr>
        <w:numPr>
          <w:ilvl w:val="0"/>
          <w:numId w:val="9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Тестирование: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Электрическое тестирование работоспособности собранной платы.</w:t>
      </w:r>
    </w:p>
    <w:p w14:paraId="5DF138C9" w14:textId="77777777" w:rsidR="005D5730" w:rsidRPr="0014716E" w:rsidRDefault="005D5730" w:rsidP="002D25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2" w:name="_Toc20170862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Какова производственная цепочка кремниевого производства? Каковы особенности формирования цены изделия?</w:t>
      </w:r>
      <w:bookmarkEnd w:id="42"/>
    </w:p>
    <w:p w14:paraId="5B16B8D7" w14:textId="77777777" w:rsidR="002D2504" w:rsidRPr="0014716E" w:rsidRDefault="002D2504" w:rsidP="002D2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Производственная цепочка кремниевого производства включает следующие основные этапы:</w:t>
      </w:r>
    </w:p>
    <w:p w14:paraId="11BDFDE1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Выращивание кремниевых слитков: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Используя метод Чохральского, получают монокристаллические силиконовые слитки.</w:t>
      </w:r>
    </w:p>
    <w:p w14:paraId="40C1582F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Нарезка пластин: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Слитки нарезаются на тонкие пластины.</w:t>
      </w:r>
    </w:p>
    <w:p w14:paraId="5460ECCC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Обработка пластин:</w:t>
      </w:r>
    </w:p>
    <w:p w14:paraId="25693344" w14:textId="77777777" w:rsidR="002D2504" w:rsidRPr="0014716E" w:rsidRDefault="002D2504" w:rsidP="00914261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Предварительное шлифование и полировка: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Для получения гладкой поверхности.</w:t>
      </w:r>
    </w:p>
    <w:p w14:paraId="4FE0736C" w14:textId="77777777" w:rsidR="002D2504" w:rsidRPr="0014716E" w:rsidRDefault="002D2504" w:rsidP="00914261">
      <w:pPr>
        <w:numPr>
          <w:ilvl w:val="1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Очищение: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 Удаление загрязнений.</w:t>
      </w:r>
    </w:p>
    <w:p w14:paraId="70B8C727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Фотолитография: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Нанесение светочувствительных слоев для создания схем.</w:t>
      </w:r>
    </w:p>
    <w:p w14:paraId="7BBD29F6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Допирование: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Добавление примесей в кремний для изменения его электрических свойств.</w:t>
      </w:r>
    </w:p>
    <w:p w14:paraId="22FFB9E1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Травление: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Изменение поверхности пластин для формирования компонентов схем.</w:t>
      </w:r>
    </w:p>
    <w:p w14:paraId="478ABBCA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Осаждение слоев (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CVD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PVD</w:t>
      </w: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):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Нанесение новых материалов для создания слоев устройства.</w:t>
      </w:r>
    </w:p>
    <w:p w14:paraId="30530010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Металлизация: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Нанесение металлических контактов.</w:t>
      </w:r>
    </w:p>
    <w:p w14:paraId="7B362AD1" w14:textId="77777777" w:rsidR="002D2504" w:rsidRPr="0014716E" w:rsidRDefault="002D2504" w:rsidP="00914261">
      <w:pPr>
        <w:numPr>
          <w:ilvl w:val="0"/>
          <w:numId w:val="9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lastRenderedPageBreak/>
        <w:t>Тестирование и упаковка: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Проверка работоспособности и заключение в корпус.</w:t>
      </w:r>
    </w:p>
    <w:p w14:paraId="68159F4A" w14:textId="77777777" w:rsidR="002D2504" w:rsidRPr="0014716E" w:rsidRDefault="002D2504" w:rsidP="002D25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</w:rPr>
        <w:t>Особенности формирования цены изделия:</w:t>
      </w:r>
    </w:p>
    <w:p w14:paraId="208CD465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Сложность технологического процесса: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Чем сложнее процесс, тем выше стоимость.</w:t>
      </w:r>
    </w:p>
    <w:p w14:paraId="55BCD97E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Чистота и качество материалов: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Использование высокочистого кремния и других материалов влияет на цену.</w:t>
      </w:r>
    </w:p>
    <w:p w14:paraId="48F09675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Количество и плотность компонентов: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Чем больше компонентов на пластине, тем выше стоимость производства.</w:t>
      </w:r>
    </w:p>
    <w:p w14:paraId="50C8DE9E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Разработка и исследования: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Затраты на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&amp;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для разработки новых технологий и улучшения существующих.</w:t>
      </w:r>
    </w:p>
    <w:p w14:paraId="4511449D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Масштабы производства: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Крупные партии могут уменьшить себестоимость за счет эффекта масштаба.</w:t>
      </w:r>
    </w:p>
    <w:p w14:paraId="4282267C" w14:textId="77777777" w:rsidR="002D2504" w:rsidRPr="0014716E" w:rsidRDefault="002D2504" w:rsidP="00914261">
      <w:pPr>
        <w:numPr>
          <w:ilvl w:val="0"/>
          <w:numId w:val="9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111827"/>
          <w:sz w:val="24"/>
          <w:szCs w:val="24"/>
          <w:bdr w:val="single" w:sz="2" w:space="0" w:color="E3E3E3" w:frame="1"/>
          <w:lang w:val="ru-RU"/>
        </w:rPr>
        <w:t>Отбраковка: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Значительная часть пластин может быть отвернута из-за дефектов, что увеличивает стоимость изделий, прошедших контроль.</w:t>
      </w:r>
    </w:p>
    <w:p w14:paraId="5E538494" w14:textId="77777777" w:rsidR="005D5730" w:rsidRPr="0014716E" w:rsidRDefault="005D5730" w:rsidP="006F6E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3" w:name="_Toc20170862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трудности связаны с аппаратным обеспечением на этапах производства и эксплуатации?</w:t>
      </w:r>
      <w:bookmarkEnd w:id="43"/>
    </w:p>
    <w:p w14:paraId="5DA7DEE7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Производство:</w:t>
      </w:r>
    </w:p>
    <w:p w14:paraId="0C1F301E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Стоимость:</w:t>
      </w:r>
    </w:p>
    <w:p w14:paraId="2385AD77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и производство сложного оборудования требует значительных инвестиций в исследования, разработки, материалы и производственные мощности. </w:t>
      </w:r>
    </w:p>
    <w:p w14:paraId="5A5C7B68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интеграции:</w:t>
      </w:r>
    </w:p>
    <w:p w14:paraId="28F72212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Интеграция аппаратных компонентов в единую систему может быть сложной задачей, особенно при использовании различных технологий и стандартов. </w:t>
      </w:r>
    </w:p>
    <w:p w14:paraId="2BE2C57C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Качество материалов и компонентов:</w:t>
      </w:r>
    </w:p>
    <w:p w14:paraId="35BF01AF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Недостаточное качество материалов или компонентов может привести к снижению надежности и долговечности оборудования. </w:t>
      </w:r>
    </w:p>
    <w:p w14:paraId="7BB07608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Проблемы масштабирования:</w:t>
      </w:r>
    </w:p>
    <w:p w14:paraId="3BACFA7B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Масштабирование производства для удовлетворения растущего спроса может быть сложным и дорогостоящим процессом. </w:t>
      </w:r>
    </w:p>
    <w:p w14:paraId="761217F9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Эксплуатация:</w:t>
      </w:r>
    </w:p>
    <w:p w14:paraId="2F2E9CC0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Необходимость специализированного обслуживания:</w:t>
      </w:r>
    </w:p>
    <w:p w14:paraId="2A403DCE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Эксплуатация сложного оборудования требует квалифицированного персонала для обслуживания, ремонта и устранения неисправностей.</w:t>
      </w:r>
    </w:p>
    <w:p w14:paraId="7D8FC952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Риски кибербезопасности:</w:t>
      </w:r>
    </w:p>
    <w:p w14:paraId="102B458E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Оборудование может быть уязвимым для кибератак, что может привести к остановке производства, потере данных или другим серьезным последствиям.</w:t>
      </w:r>
    </w:p>
    <w:p w14:paraId="67180850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Устаревание:</w:t>
      </w:r>
    </w:p>
    <w:p w14:paraId="2003D9F4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Технологии быстро развиваются, и оборудование может устаревать, что требует дорогостоящих обновлений или замены.</w:t>
      </w:r>
    </w:p>
    <w:p w14:paraId="4ECD26E7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Сложности с поставками запчастей:</w:t>
      </w:r>
    </w:p>
    <w:p w14:paraId="2F5A4DC7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случае поломки или неисправности оборудования, поиск и доставка необходимых запчастей может занять много времени и средств.</w:t>
      </w:r>
    </w:p>
    <w:p w14:paraId="36668750" w14:textId="3E0B2C98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Влияние окружающей среды:</w:t>
      </w:r>
    </w:p>
    <w:p w14:paraId="1661CE7F" w14:textId="77777777" w:rsidR="002D2504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Оборудование может быть чувствительно к условиям окружающей среды, таким как температура, влажность, вибрация, что может повлиять на его работу и срок службы.</w:t>
      </w:r>
    </w:p>
    <w:p w14:paraId="413BAE16" w14:textId="77777777" w:rsidR="002D2504" w:rsidRPr="0014716E" w:rsidRDefault="002D2504" w:rsidP="006F6E05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Проблемы совместимости:</w:t>
      </w:r>
    </w:p>
    <w:p w14:paraId="451207D1" w14:textId="29925491" w:rsidR="005D5730" w:rsidRPr="0014716E" w:rsidRDefault="002D2504" w:rsidP="002D2504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Аппаратное и программное обеспечение могут быть несовместимы, что требует дополнительных усилий для обеспечения их бесперебойной работы.</w:t>
      </w:r>
    </w:p>
    <w:p w14:paraId="7B3E516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4" w:name="_Toc20170862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подходы к решению проблемы "устаревающей аппаратуры" существуют с точки зрения аппаратуры и ПО?</w:t>
      </w:r>
      <w:bookmarkEnd w:id="44"/>
    </w:p>
    <w:p w14:paraId="38E736AC" w14:textId="77777777" w:rsidR="006F6E05" w:rsidRPr="0014716E" w:rsidRDefault="006F6E05" w:rsidP="00473DEF">
      <w:pPr>
        <w:rPr>
          <w:rFonts w:ascii="Times New Roman" w:hAnsi="Times New Roman" w:cs="Times New Roman"/>
          <w:color w:val="111827"/>
          <w:sz w:val="24"/>
          <w:szCs w:val="24"/>
        </w:rPr>
      </w:pPr>
      <w:r w:rsidRPr="0014716E">
        <w:rPr>
          <w:rFonts w:ascii="Times New Roman" w:hAnsi="Times New Roman" w:cs="Times New Roman"/>
          <w:color w:val="111827"/>
          <w:sz w:val="24"/>
          <w:szCs w:val="24"/>
        </w:rPr>
        <w:t>Аппаратные подходы:</w:t>
      </w:r>
    </w:p>
    <w:p w14:paraId="19294957" w14:textId="77777777" w:rsidR="006F6E05" w:rsidRPr="0014716E" w:rsidRDefault="006F6E05" w:rsidP="00914261">
      <w:pPr>
        <w:pStyle w:val="mb-2"/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Модульность и расширяемость:</w:t>
      </w:r>
    </w:p>
    <w:p w14:paraId="5FEF54D0" w14:textId="77777777" w:rsidR="006F6E05" w:rsidRPr="0014716E" w:rsidRDefault="006F6E05" w:rsidP="00914261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Использование модульного дизайна, где возможно обновление отдельных компонентов без замены всей системы (например, замена процессора, добавление оперативной памяти).</w:t>
      </w:r>
    </w:p>
    <w:p w14:paraId="7B9590F7" w14:textId="77777777" w:rsidR="006F6E05" w:rsidRPr="0014716E" w:rsidRDefault="006F6E05" w:rsidP="00914261">
      <w:pPr>
        <w:pStyle w:val="mb-2"/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Обновление прошивки:</w:t>
      </w:r>
    </w:p>
    <w:p w14:paraId="33E75907" w14:textId="77777777" w:rsidR="006F6E05" w:rsidRPr="0014716E" w:rsidRDefault="006F6E05" w:rsidP="00914261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Возможность обновления встроенного ПО (прошивки) для улучшения функциональности или исправления ошибок без физической замены компонентов.</w:t>
      </w:r>
    </w:p>
    <w:p w14:paraId="4D4F40C7" w14:textId="77777777" w:rsidR="006F6E05" w:rsidRPr="0014716E" w:rsidRDefault="006F6E05" w:rsidP="00914261">
      <w:pPr>
        <w:pStyle w:val="mb-2"/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lastRenderedPageBreak/>
        <w:t>Использование стандартных интерфейсов:</w:t>
      </w:r>
    </w:p>
    <w:p w14:paraId="7474E6F6" w14:textId="77777777" w:rsidR="006F6E05" w:rsidRPr="0014716E" w:rsidRDefault="006F6E05" w:rsidP="00914261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Применение общепринятых стандартов и интерфейсов позволяет легко заменить устаревшие части системы.</w:t>
      </w:r>
    </w:p>
    <w:p w14:paraId="43CD4EF2" w14:textId="77777777" w:rsidR="006F6E05" w:rsidRPr="0014716E" w:rsidRDefault="006F6E05" w:rsidP="00914261">
      <w:pPr>
        <w:pStyle w:val="mb-2"/>
        <w:numPr>
          <w:ilvl w:val="0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  <w:lang w:val="ru-RU"/>
        </w:rPr>
      </w:pPr>
      <w:r w:rsidRPr="0014716E">
        <w:rPr>
          <w:rStyle w:val="Strong"/>
          <w:color w:val="111827"/>
          <w:bdr w:val="single" w:sz="2" w:space="0" w:color="E3E3E3" w:frame="1"/>
          <w:lang w:val="ru-RU"/>
        </w:rPr>
        <w:t>Производство по технологии "</w:t>
      </w:r>
      <w:r w:rsidRPr="0014716E">
        <w:rPr>
          <w:rStyle w:val="Strong"/>
          <w:color w:val="111827"/>
          <w:bdr w:val="single" w:sz="2" w:space="0" w:color="E3E3E3" w:frame="1"/>
        </w:rPr>
        <w:t>forever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 xml:space="preserve"> </w:t>
      </w:r>
      <w:r w:rsidRPr="0014716E">
        <w:rPr>
          <w:rStyle w:val="Strong"/>
          <w:color w:val="111827"/>
          <w:bdr w:val="single" w:sz="2" w:space="0" w:color="E3E3E3" w:frame="1"/>
        </w:rPr>
        <w:t>young</w:t>
      </w:r>
      <w:r w:rsidRPr="0014716E">
        <w:rPr>
          <w:rStyle w:val="Strong"/>
          <w:color w:val="111827"/>
          <w:bdr w:val="single" w:sz="2" w:space="0" w:color="E3E3E3" w:frame="1"/>
          <w:lang w:val="ru-RU"/>
        </w:rPr>
        <w:t>":</w:t>
      </w:r>
    </w:p>
    <w:p w14:paraId="365A8330" w14:textId="77777777" w:rsidR="006F6E05" w:rsidRPr="0014716E" w:rsidRDefault="006F6E05" w:rsidP="00914261">
      <w:pPr>
        <w:numPr>
          <w:ilvl w:val="1"/>
          <w:numId w:val="9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Создание "устойчивых к устареванию" аппаратных платформ с длительным жизненным циклом, например, для промышленных систем.</w:t>
      </w:r>
    </w:p>
    <w:p w14:paraId="4967AA25" w14:textId="77777777" w:rsidR="006F6E05" w:rsidRPr="0014716E" w:rsidRDefault="006F6E05" w:rsidP="00473DEF">
      <w:pPr>
        <w:rPr>
          <w:rFonts w:ascii="Times New Roman" w:hAnsi="Times New Roman" w:cs="Times New Roman"/>
          <w:color w:val="111827"/>
          <w:sz w:val="24"/>
          <w:szCs w:val="24"/>
        </w:rPr>
      </w:pPr>
      <w:r w:rsidRPr="0014716E">
        <w:rPr>
          <w:rFonts w:ascii="Times New Roman" w:hAnsi="Times New Roman" w:cs="Times New Roman"/>
          <w:color w:val="111827"/>
          <w:sz w:val="24"/>
          <w:szCs w:val="24"/>
        </w:rPr>
        <w:t>Программные подходы:</w:t>
      </w:r>
    </w:p>
    <w:p w14:paraId="28F721E3" w14:textId="77777777" w:rsidR="006F6E05" w:rsidRPr="0014716E" w:rsidRDefault="006F6E05" w:rsidP="00914261">
      <w:pPr>
        <w:pStyle w:val="mb-2"/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Эмуляция:</w:t>
      </w:r>
    </w:p>
    <w:p w14:paraId="2BDBD024" w14:textId="77777777" w:rsidR="006F6E05" w:rsidRPr="0014716E" w:rsidRDefault="006F6E05" w:rsidP="00914261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Использование ПО для эмуляции устаревшего оборудования, что позволяет запускать старые приложения на новой аппаратуре.</w:t>
      </w:r>
    </w:p>
    <w:p w14:paraId="2ACCC447" w14:textId="77777777" w:rsidR="006F6E05" w:rsidRPr="0014716E" w:rsidRDefault="006F6E05" w:rsidP="00914261">
      <w:pPr>
        <w:pStyle w:val="mb-2"/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Виртуализация:</w:t>
      </w:r>
    </w:p>
    <w:p w14:paraId="0C92B169" w14:textId="77777777" w:rsidR="006F6E05" w:rsidRPr="0014716E" w:rsidRDefault="006F6E05" w:rsidP="00914261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Применение виртуальных машин для хранения и запуска ПО, требующего устаревшее оборудование, на современных системах.</w:t>
      </w:r>
    </w:p>
    <w:p w14:paraId="72ACC5E9" w14:textId="77777777" w:rsidR="006F6E05" w:rsidRPr="0014716E" w:rsidRDefault="006F6E05" w:rsidP="00914261">
      <w:pPr>
        <w:pStyle w:val="mb-2"/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Обновление и поддержка ПО:</w:t>
      </w:r>
    </w:p>
    <w:p w14:paraId="69316165" w14:textId="77777777" w:rsidR="006F6E05" w:rsidRPr="0014716E" w:rsidRDefault="006F6E05" w:rsidP="00914261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Регулярные обновления операционных систем и приложений для их адаптации к новым аппаратным средствам.</w:t>
      </w:r>
    </w:p>
    <w:p w14:paraId="2672534F" w14:textId="77777777" w:rsidR="006F6E05" w:rsidRPr="0014716E" w:rsidRDefault="006F6E05" w:rsidP="00914261">
      <w:pPr>
        <w:pStyle w:val="mb-2"/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Интерпретаторы и трансляторы:</w:t>
      </w:r>
    </w:p>
    <w:p w14:paraId="0AF2BB98" w14:textId="77777777" w:rsidR="006F6E05" w:rsidRPr="0014716E" w:rsidRDefault="006F6E05" w:rsidP="00914261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Использование языков программирования и интерпретаторов, которые позволяют программам работать на различных платформах без модификации исходного кода.</w:t>
      </w:r>
    </w:p>
    <w:p w14:paraId="1D136B0C" w14:textId="77777777" w:rsidR="006F6E05" w:rsidRPr="0014716E" w:rsidRDefault="006F6E05" w:rsidP="00914261">
      <w:pPr>
        <w:pStyle w:val="mb-2"/>
        <w:numPr>
          <w:ilvl w:val="0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color w:val="111827"/>
          <w:bdr w:val="single" w:sz="2" w:space="0" w:color="E3E3E3" w:frame="1"/>
        </w:rPr>
        <w:t>Открытые стандарты и системы:</w:t>
      </w:r>
    </w:p>
    <w:p w14:paraId="0CFE6103" w14:textId="77777777" w:rsidR="006F6E05" w:rsidRPr="0014716E" w:rsidRDefault="006F6E05" w:rsidP="00914261">
      <w:pPr>
        <w:numPr>
          <w:ilvl w:val="1"/>
          <w:numId w:val="9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Применение открытых систем и стандартов, которые легче поддерживаются и обновляются сообществом разработчиков.</w:t>
      </w:r>
    </w:p>
    <w:p w14:paraId="094BB785" w14:textId="77777777" w:rsidR="005D5730" w:rsidRPr="0014716E" w:rsidRDefault="005D5730" w:rsidP="006F6E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5" w:name="_Toc20170862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концепция 2-этапного производства? Какие существуют варианты этапа "конфигурирования" для разных уровней организации вычислений?</w:t>
      </w:r>
      <w:bookmarkEnd w:id="45"/>
    </w:p>
    <w:p w14:paraId="15FBA130" w14:textId="77777777" w:rsidR="00241EE4" w:rsidRPr="0014716E" w:rsidRDefault="00241EE4" w:rsidP="00241EE4">
      <w:pPr>
        <w:pStyle w:val="mb-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374151"/>
          <w:lang w:val="ru-RU"/>
        </w:rPr>
      </w:pPr>
      <w:r w:rsidRPr="0014716E">
        <w:rPr>
          <w:rStyle w:val="Strong"/>
          <w:rFonts w:eastAsiaTheme="majorEastAsia"/>
          <w:color w:val="111827"/>
          <w:bdr w:val="single" w:sz="2" w:space="0" w:color="E3E3E3" w:frame="1"/>
          <w:lang w:val="ru-RU"/>
        </w:rPr>
        <w:t>Концепция 2-этапного производства</w:t>
      </w:r>
      <w:r w:rsidRPr="0014716E">
        <w:rPr>
          <w:color w:val="374151"/>
          <w:lang w:val="ru-RU"/>
        </w:rPr>
        <w:t xml:space="preserve"> предполагает создание универсальной аппаратной платформы на первом этапе и настройку её приложений на втором этапе.</w:t>
      </w:r>
    </w:p>
    <w:p w14:paraId="71636069" w14:textId="77777777" w:rsidR="00241EE4" w:rsidRPr="0014716E" w:rsidRDefault="00241EE4" w:rsidP="00473DEF">
      <w:pPr>
        <w:rPr>
          <w:rFonts w:ascii="Times New Roman" w:hAnsi="Times New Roman" w:cs="Times New Roman"/>
          <w:color w:val="111827"/>
          <w:sz w:val="24"/>
          <w:szCs w:val="24"/>
        </w:rPr>
      </w:pPr>
      <w:r w:rsidRPr="0014716E">
        <w:rPr>
          <w:rFonts w:ascii="Times New Roman" w:hAnsi="Times New Roman" w:cs="Times New Roman"/>
          <w:color w:val="111827"/>
          <w:sz w:val="24"/>
          <w:szCs w:val="24"/>
        </w:rPr>
        <w:t>Этапы:</w:t>
      </w:r>
    </w:p>
    <w:p w14:paraId="0C76A245" w14:textId="77777777" w:rsidR="00241EE4" w:rsidRPr="0014716E" w:rsidRDefault="00241EE4" w:rsidP="00914261">
      <w:pPr>
        <w:numPr>
          <w:ilvl w:val="0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color w:val="111827"/>
          <w:sz w:val="24"/>
          <w:szCs w:val="24"/>
          <w:bdr w:val="single" w:sz="2" w:space="0" w:color="E3E3E3" w:frame="1"/>
          <w:lang w:val="ru-RU"/>
        </w:rPr>
        <w:t>Производство универсальной системы:</w:t>
      </w:r>
      <w:r w:rsidRPr="0014716E">
        <w:rPr>
          <w:rFonts w:ascii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Создание аппаратных платформ, которые могут быть адаптированы для различных задач и приложений.</w:t>
      </w:r>
    </w:p>
    <w:p w14:paraId="3E3BE9F0" w14:textId="77777777" w:rsidR="00241EE4" w:rsidRPr="0014716E" w:rsidRDefault="00241EE4" w:rsidP="00914261">
      <w:pPr>
        <w:numPr>
          <w:ilvl w:val="0"/>
          <w:numId w:val="9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color w:val="111827"/>
          <w:sz w:val="24"/>
          <w:szCs w:val="24"/>
          <w:bdr w:val="single" w:sz="2" w:space="0" w:color="E3E3E3" w:frame="1"/>
          <w:lang w:val="ru-RU"/>
        </w:rPr>
        <w:t>Конфигурирование и настройка:</w:t>
      </w:r>
      <w:r w:rsidRPr="0014716E">
        <w:rPr>
          <w:rFonts w:ascii="Times New Roman" w:hAnsi="Times New Roman" w:cs="Times New Roman"/>
          <w:color w:val="374151"/>
          <w:sz w:val="24"/>
          <w:szCs w:val="24"/>
        </w:rPr>
        <w:t> </w:t>
      </w: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Подстройка платформы под конкретные нужды с помощью специфического программного обеспечения.</w:t>
      </w:r>
    </w:p>
    <w:p w14:paraId="1B8A70DC" w14:textId="77777777" w:rsidR="00241EE4" w:rsidRPr="0014716E" w:rsidRDefault="00241EE4" w:rsidP="00473DEF">
      <w:pPr>
        <w:rPr>
          <w:rFonts w:ascii="Times New Roman" w:hAnsi="Times New Roman" w:cs="Times New Roman"/>
          <w:color w:val="111827"/>
          <w:sz w:val="24"/>
          <w:szCs w:val="24"/>
        </w:rPr>
      </w:pPr>
      <w:r w:rsidRPr="0014716E">
        <w:rPr>
          <w:rFonts w:ascii="Times New Roman" w:hAnsi="Times New Roman" w:cs="Times New Roman"/>
          <w:color w:val="111827"/>
          <w:sz w:val="24"/>
          <w:szCs w:val="24"/>
        </w:rPr>
        <w:lastRenderedPageBreak/>
        <w:t>Варианты конфигурирования:</w:t>
      </w:r>
    </w:p>
    <w:p w14:paraId="29186524" w14:textId="77777777" w:rsidR="00241EE4" w:rsidRPr="0014716E" w:rsidRDefault="00241EE4" w:rsidP="00914261">
      <w:pPr>
        <w:pStyle w:val="mb-2"/>
        <w:numPr>
          <w:ilvl w:val="0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rFonts w:eastAsiaTheme="majorEastAsia"/>
          <w:color w:val="111827"/>
          <w:bdr w:val="single" w:sz="2" w:space="0" w:color="E3E3E3" w:frame="1"/>
        </w:rPr>
        <w:t>Для уровня архитектуры:</w:t>
      </w:r>
    </w:p>
    <w:p w14:paraId="27ECD8EA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Изменение на уровне микропрограммы процессора.</w:t>
      </w:r>
    </w:p>
    <w:p w14:paraId="444A63BF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Перепрограммируемые логические матрицы (</w:t>
      </w:r>
      <w:r w:rsidRPr="0014716E">
        <w:rPr>
          <w:rFonts w:ascii="Times New Roman" w:hAnsi="Times New Roman" w:cs="Times New Roman"/>
          <w:color w:val="374151"/>
          <w:sz w:val="24"/>
          <w:szCs w:val="24"/>
        </w:rPr>
        <w:t>FPGA</w:t>
      </w: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) для создания уникальных процессов.</w:t>
      </w:r>
    </w:p>
    <w:p w14:paraId="74E16EF3" w14:textId="77777777" w:rsidR="00241EE4" w:rsidRPr="0014716E" w:rsidRDefault="00241EE4" w:rsidP="00914261">
      <w:pPr>
        <w:pStyle w:val="mb-2"/>
        <w:numPr>
          <w:ilvl w:val="0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rFonts w:eastAsiaTheme="majorEastAsia"/>
          <w:color w:val="111827"/>
          <w:bdr w:val="single" w:sz="2" w:space="0" w:color="E3E3E3" w:frame="1"/>
        </w:rPr>
        <w:t>Для уровня системной интеграции:</w:t>
      </w:r>
    </w:p>
    <w:p w14:paraId="076A54F2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Использование программных интерфейсов и драйверов для интеграции с внешними устройствами.</w:t>
      </w:r>
    </w:p>
    <w:p w14:paraId="15497459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Настройка операционных систем для поддержки специфических функций.</w:t>
      </w:r>
    </w:p>
    <w:p w14:paraId="3E014928" w14:textId="77777777" w:rsidR="00241EE4" w:rsidRPr="0014716E" w:rsidRDefault="00241EE4" w:rsidP="00914261">
      <w:pPr>
        <w:pStyle w:val="mb-2"/>
        <w:numPr>
          <w:ilvl w:val="0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0"/>
        <w:rPr>
          <w:color w:val="374151"/>
        </w:rPr>
      </w:pPr>
      <w:r w:rsidRPr="0014716E">
        <w:rPr>
          <w:rStyle w:val="Strong"/>
          <w:rFonts w:eastAsiaTheme="majorEastAsia"/>
          <w:color w:val="111827"/>
          <w:bdr w:val="single" w:sz="2" w:space="0" w:color="E3E3E3" w:frame="1"/>
        </w:rPr>
        <w:t>Для уровня приложений:</w:t>
      </w:r>
    </w:p>
    <w:p w14:paraId="526060AB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 xml:space="preserve">Использование </w:t>
      </w:r>
      <w:r w:rsidRPr="0014716E">
        <w:rPr>
          <w:rFonts w:ascii="Times New Roman" w:hAnsi="Times New Roman" w:cs="Times New Roman"/>
          <w:color w:val="374151"/>
          <w:sz w:val="24"/>
          <w:szCs w:val="24"/>
        </w:rPr>
        <w:t>API</w:t>
      </w: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 xml:space="preserve"> и </w:t>
      </w:r>
      <w:r w:rsidRPr="0014716E">
        <w:rPr>
          <w:rFonts w:ascii="Times New Roman" w:hAnsi="Times New Roman" w:cs="Times New Roman"/>
          <w:color w:val="374151"/>
          <w:sz w:val="24"/>
          <w:szCs w:val="24"/>
        </w:rPr>
        <w:t>SDK</w:t>
      </w: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 xml:space="preserve"> для разработки пользовательских приложений.</w:t>
      </w:r>
    </w:p>
    <w:p w14:paraId="5669517E" w14:textId="77777777" w:rsidR="00241EE4" w:rsidRPr="0014716E" w:rsidRDefault="00241EE4" w:rsidP="00914261">
      <w:pPr>
        <w:numPr>
          <w:ilvl w:val="1"/>
          <w:numId w:val="9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color w:val="374151"/>
          <w:sz w:val="24"/>
          <w:szCs w:val="24"/>
          <w:lang w:val="ru-RU"/>
        </w:rPr>
        <w:t>Настройка приложений и сервисов для лучшего использования ресурсов платформы.</w:t>
      </w:r>
    </w:p>
    <w:p w14:paraId="559A50E0" w14:textId="77777777" w:rsidR="005D5730" w:rsidRPr="0014716E" w:rsidRDefault="005D5730" w:rsidP="008217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6" w:name="_Toc201708628"/>
      <w:bookmarkStart w:id="47" w:name="_GoBack"/>
      <w:bookmarkEnd w:id="4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Каково определение программной системы согласно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OMG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Essence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 Каковы её части?</w:t>
      </w:r>
      <w:bookmarkEnd w:id="4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135A2261" w14:textId="77777777" w:rsidR="00241EE4" w:rsidRPr="0014716E" w:rsidRDefault="00241EE4" w:rsidP="00241E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Согласно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OMG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Essence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, программная система - это система, состоящая из программного обеспечения, аппаратного обеспечения и данных, которая предоставляет свою основную ценность посредством выполнения программного обеспечения.</w:t>
      </w:r>
    </w:p>
    <w:p w14:paraId="03E59DD6" w14:textId="77777777" w:rsidR="00241EE4" w:rsidRPr="0014716E" w:rsidRDefault="00241EE4" w:rsidP="00241E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Её части:</w:t>
      </w:r>
    </w:p>
    <w:p w14:paraId="1AE4CFDE" w14:textId="77777777" w:rsidR="00241EE4" w:rsidRPr="0014716E" w:rsidRDefault="00241EE4" w:rsidP="00914261">
      <w:pPr>
        <w:numPr>
          <w:ilvl w:val="0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software (программное обеспечение)</w:t>
      </w:r>
    </w:p>
    <w:p w14:paraId="5707492B" w14:textId="77777777" w:rsidR="00241EE4" w:rsidRPr="0014716E" w:rsidRDefault="00241EE4" w:rsidP="00914261">
      <w:pPr>
        <w:numPr>
          <w:ilvl w:val="0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hardware (аппаратное обеспечение)</w:t>
      </w:r>
    </w:p>
    <w:p w14:paraId="4D8EE870" w14:textId="77777777" w:rsidR="00241EE4" w:rsidRPr="0014716E" w:rsidRDefault="00241EE4" w:rsidP="00914261">
      <w:pPr>
        <w:numPr>
          <w:ilvl w:val="0"/>
          <w:numId w:val="10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(данные, необходимые для работы и являющиеся частью системы)</w:t>
      </w:r>
    </w:p>
    <w:p w14:paraId="7B7F2DB6" w14:textId="77777777" w:rsidR="005D5730" w:rsidRPr="0014716E" w:rsidRDefault="005D5730" w:rsidP="008217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48" w:name="_Toc20170862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программное и аппаратное обеспечение? Что означают понятия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Сопоставьте их.</w:t>
      </w:r>
      <w:bookmarkEnd w:id="48"/>
    </w:p>
    <w:p w14:paraId="6A0424C9" w14:textId="77777777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Аппаратное обеспечение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- 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электронные и механические части вычислительного устройства, входящие в состав системы или сети, исключая программное обеспечение и данные (информацию, которую вычислительная система хранит и обрабатывает).</w:t>
      </w:r>
    </w:p>
    <w:p w14:paraId="3518C974" w14:textId="77777777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DEC7AC" w14:textId="12F5439C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Аппаратное обеспечение включает: компьютеры и логические устройства, внешние устройства и диагностическую аппаратуру, энергетическое оборудование, батареи и аккумуляторы.</w:t>
      </w:r>
    </w:p>
    <w:p w14:paraId="662F6154" w14:textId="77777777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A30ABA" w14:textId="77777777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Программное обеспечение (ПО)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- 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совокупность программ, системы обработки информации и программных документов, необходимых для эксплуатации. </w:t>
      </w:r>
    </w:p>
    <w:p w14:paraId="16F19FCF" w14:textId="77777777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BF2B59" w14:textId="1DDF3499" w:rsidR="00241EE4" w:rsidRPr="0014716E" w:rsidRDefault="00241EE4" w:rsidP="00241EE4">
      <w:p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Позволяет аппаратному обеспечению вычислительной системы выполнять вычисления или функции управления</w:t>
      </w:r>
    </w:p>
    <w:p w14:paraId="69A6F756" w14:textId="77777777" w:rsidR="00241EE4" w:rsidRPr="0014716E" w:rsidRDefault="00241EE4" w:rsidP="00241EE4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Разделение на SW/HW зависит в большей степени от способа использования элементной базы.</w:t>
      </w:r>
    </w:p>
    <w:p w14:paraId="456B95FA" w14:textId="77777777" w:rsidR="00241EE4" w:rsidRPr="0014716E" w:rsidRDefault="00241EE4" w:rsidP="00241EE4">
      <w:pPr>
        <w:spacing w:before="100" w:beforeAutospacing="1" w:after="100" w:afterAutospacing="1" w:line="240" w:lineRule="auto"/>
        <w:ind w:left="-90" w:right="-630" w:firstLine="8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Hardware — то, что тяжело/долго/дорого поменять;</w:t>
      </w:r>
    </w:p>
    <w:p w14:paraId="45965028" w14:textId="4B657BB3" w:rsidR="00241EE4" w:rsidRPr="0014716E" w:rsidRDefault="00241EE4" w:rsidP="00241EE4">
      <w:pPr>
        <w:spacing w:before="100" w:beforeAutospacing="1" w:after="100" w:afterAutospacing="1" w:line="240" w:lineRule="auto"/>
        <w:ind w:left="-450" w:right="-630" w:firstLine="1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Software — то, что легко/быстро/дешево поменять.</w:t>
      </w:r>
    </w:p>
    <w:p w14:paraId="5EA18150" w14:textId="77777777" w:rsidR="005D5730" w:rsidRPr="0014716E" w:rsidRDefault="005D5730" w:rsidP="008217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49" w:name="_Toc20170863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возможности открывает программное обеспечение (цикл разработки, гибкость, контроль, и т.д.)?</w:t>
      </w:r>
      <w:bookmarkEnd w:id="49"/>
    </w:p>
    <w:p w14:paraId="0DB03EE8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Быстрый цикл разработки.</w:t>
      </w:r>
    </w:p>
    <w:p w14:paraId="3D6A14AF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Легко заменяется прямо у пользователя.</w:t>
      </w:r>
    </w:p>
    <w:p w14:paraId="29A86594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Пользователь как Beta-тестер.</w:t>
      </w:r>
    </w:p>
    <w:p w14:paraId="3C4D96BD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Возможно удалённое обновление, в том числе без информированного согласия.</w:t>
      </w:r>
    </w:p>
    <w:p w14:paraId="079C9E71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Сервис — вершина владения компьютерной системой.</w:t>
      </w:r>
    </w:p>
    <w:p w14:paraId="1E76F6FF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Процесс создания и внедрения ПО автоматизируется (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CI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CD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).</w:t>
      </w:r>
    </w:p>
    <w:p w14:paraId="54EE52FA" w14:textId="77777777" w:rsidR="00241EE4" w:rsidRPr="0014716E" w:rsidRDefault="00241EE4" w:rsidP="00914261">
      <w:pPr>
        <w:numPr>
          <w:ilvl w:val="0"/>
          <w:numId w:val="10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Высокая сложность программ</w:t>
      </w:r>
    </w:p>
    <w:p w14:paraId="2F5D4ABC" w14:textId="77777777" w:rsidR="005D5730" w:rsidRPr="0014716E" w:rsidRDefault="005D5730" w:rsidP="008217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0" w:name="_Toc20170863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Чем отличается типовое проектирование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от совместного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CoDesign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) проектирования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 Каковы их достоинства и недостатки?</w:t>
      </w:r>
      <w:bookmarkEnd w:id="50"/>
    </w:p>
    <w:p w14:paraId="100AF327" w14:textId="77777777" w:rsidR="0082176B" w:rsidRPr="0014716E" w:rsidRDefault="0082176B" w:rsidP="00821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Типовое проектирование Hardware/Software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1ED4F8" w14:textId="77777777" w:rsidR="0082176B" w:rsidRPr="0014716E" w:rsidRDefault="0082176B" w:rsidP="0091426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Раздельная разработка аппаратного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программного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обеспечения, где каждая часть проектируется независимо, с последующей интеграцией.</w:t>
      </w:r>
    </w:p>
    <w:p w14:paraId="2CDCF19B" w14:textId="77777777" w:rsidR="0082176B" w:rsidRPr="0014716E" w:rsidRDefault="0082176B" w:rsidP="0091426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2D9409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управления проектом, так как команды работают независимо.</w:t>
      </w:r>
    </w:p>
    <w:p w14:paraId="7694F71B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использования готовых аппаратных платформ.</w:t>
      </w:r>
    </w:p>
    <w:p w14:paraId="4BD8BED8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Меньшая сложность координации на ранних этапах.</w:t>
      </w:r>
    </w:p>
    <w:p w14:paraId="551E3E02" w14:textId="77777777" w:rsidR="0082176B" w:rsidRPr="0014716E" w:rsidRDefault="0082176B" w:rsidP="0091426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3DAEE4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Позднее обнаружение проблем интеграции (например, несоответствие требований).</w:t>
      </w:r>
    </w:p>
    <w:p w14:paraId="4D6B2457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оптимизация производительности из-за слабого взаимодействия.</w:t>
      </w:r>
    </w:p>
    <w:p w14:paraId="225DEA56" w14:textId="77777777" w:rsidR="0082176B" w:rsidRPr="0014716E" w:rsidRDefault="0082176B" w:rsidP="00914261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Длительный цикл разработки при необходимости доработок.</w:t>
      </w:r>
    </w:p>
    <w:p w14:paraId="07F398B9" w14:textId="77777777" w:rsidR="0082176B" w:rsidRPr="0014716E" w:rsidRDefault="0082176B" w:rsidP="00821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Совместное проектирование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CoDesign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7369C84" w14:textId="77777777" w:rsidR="0082176B" w:rsidRPr="0014716E" w:rsidRDefault="0082176B" w:rsidP="0091426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Одновременная разработка аппаратного и программного обеспечения с тесным взаимодействием команд для оптимизации системы.</w:t>
      </w:r>
    </w:p>
    <w:p w14:paraId="751F4D57" w14:textId="77777777" w:rsidR="0082176B" w:rsidRPr="0014716E" w:rsidRDefault="0082176B" w:rsidP="0091426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CE6F732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оптимизация производительности и энергоэффективности.</w:t>
      </w:r>
    </w:p>
    <w:p w14:paraId="53A604EA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Раннее выявление и устранение проблем интеграции.</w:t>
      </w:r>
    </w:p>
    <w:p w14:paraId="2317775A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Ускорение цикла разработки за счет параллельной работы.</w:t>
      </w:r>
    </w:p>
    <w:p w14:paraId="564A7237" w14:textId="77777777" w:rsidR="0082176B" w:rsidRPr="0014716E" w:rsidRDefault="0082176B" w:rsidP="0091426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0C7C81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сложность управления и координации между командами.</w:t>
      </w:r>
    </w:p>
    <w:p w14:paraId="57111024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Требуются специалисты с междисциплинарными знаниями.</w:t>
      </w:r>
    </w:p>
    <w:p w14:paraId="44A52685" w14:textId="77777777" w:rsidR="0082176B" w:rsidRPr="0014716E" w:rsidRDefault="0082176B" w:rsidP="00914261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Увеличенные затраты на начальных этапах из-за интенсивного взаимодействия.</w:t>
      </w:r>
    </w:p>
    <w:p w14:paraId="2DE7AB7E" w14:textId="77777777" w:rsidR="005D5730" w:rsidRPr="0014716E" w:rsidRDefault="005D5730" w:rsidP="00E105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51" w:name="_Toc20170863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"Модель вычислений"? В чём назначение моделей вычислений?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Приведите примеры.</w:t>
      </w:r>
      <w:bookmarkEnd w:id="51"/>
    </w:p>
    <w:p w14:paraId="4190221E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"Модель вычислений"?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Модель вычислений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формальная структура или абстракция, описывающая, как выполняются вычисления, включая алгоритмы, входные и выходные данные, а также способ реализации (электронный, клеточный и т.д.).</w:t>
      </w:r>
    </w:p>
    <w:p w14:paraId="5179A40D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 моделей вычислений:</w:t>
      </w:r>
    </w:p>
    <w:p w14:paraId="429767AE" w14:textId="77777777" w:rsidR="00E10551" w:rsidRPr="0014716E" w:rsidRDefault="00E10551" w:rsidP="0091426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Определение языка для описания алгоритмов и программ.</w:t>
      </w:r>
    </w:p>
    <w:p w14:paraId="457159B3" w14:textId="77777777" w:rsidR="00E10551" w:rsidRPr="0014716E" w:rsidRDefault="00E10551" w:rsidP="0091426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Описание возможностей вычислительной машины.</w:t>
      </w:r>
    </w:p>
    <w:p w14:paraId="288AF98D" w14:textId="77777777" w:rsidR="00E10551" w:rsidRPr="0014716E" w:rsidRDefault="00E10551" w:rsidP="0091426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Характеризация исполнения программ (возможные состояния, их последовательность).</w:t>
      </w:r>
    </w:p>
    <w:p w14:paraId="769461AC" w14:textId="77777777" w:rsidR="00E10551" w:rsidRPr="0014716E" w:rsidRDefault="00E10551" w:rsidP="0091426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единого подхода к анализу и сравнению вычислительных систем.</w:t>
      </w:r>
    </w:p>
    <w:p w14:paraId="35740051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3E3CEE94" w14:textId="77777777" w:rsidR="00E10551" w:rsidRPr="0014716E" w:rsidRDefault="00E10551" w:rsidP="0091426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Машина Тьюринга — теоретическая модель для универсальных вычислений.</w:t>
      </w:r>
    </w:p>
    <w:p w14:paraId="429984B9" w14:textId="77777777" w:rsidR="00E10551" w:rsidRPr="0014716E" w:rsidRDefault="00E10551" w:rsidP="0091426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Регистровая машина — модель с конечным числом регистров для арифметических операций.</w:t>
      </w:r>
    </w:p>
    <w:p w14:paraId="168588B3" w14:textId="77777777" w:rsidR="00E10551" w:rsidRPr="0014716E" w:rsidRDefault="00E10551" w:rsidP="0091426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Клеточные автоматы — модель для параллельных вычислений (например, "Игра Жизнь").</w:t>
      </w:r>
    </w:p>
    <w:p w14:paraId="68735334" w14:textId="77777777" w:rsidR="005D5730" w:rsidRPr="0014716E" w:rsidRDefault="005D5730" w:rsidP="00E105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2" w:name="_Toc20170863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последовательные модели вычислений? Приведите примеры. Как в них представляется вычислительный процесс?</w:t>
      </w:r>
      <w:bookmarkEnd w:id="52"/>
    </w:p>
    <w:p w14:paraId="42B00ED9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последовательные модели вычислений?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Последовательные модели вычислений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Sequential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формальные системы, описывающие вычислительный процесс как последовательность состояний или переходов, выполняемых шаг за шагом, где каждое состояние зависит от предыдущего.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Они предполагают однопоточный порядок выполнения инструкций.</w:t>
      </w:r>
    </w:p>
    <w:p w14:paraId="77366B27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7DB9AC94" w14:textId="77777777" w:rsidR="00E10551" w:rsidRPr="0014716E" w:rsidRDefault="00E10551" w:rsidP="0091426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Finite state machines (Конечные автоматы).</w:t>
      </w:r>
    </w:p>
    <w:p w14:paraId="571E9BE1" w14:textId="77777777" w:rsidR="00E10551" w:rsidRPr="0014716E" w:rsidRDefault="00E10551" w:rsidP="0091426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Pushdown automata (Стековые автоматы).</w:t>
      </w:r>
    </w:p>
    <w:p w14:paraId="4C4EF927" w14:textId="77777777" w:rsidR="00E10551" w:rsidRPr="0014716E" w:rsidRDefault="00E10551" w:rsidP="0091426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Turing machines (Машины Тьюринга).</w:t>
      </w:r>
    </w:p>
    <w:p w14:paraId="0CB93506" w14:textId="77777777" w:rsidR="00E10551" w:rsidRPr="0014716E" w:rsidRDefault="00E10551" w:rsidP="0091426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Random Access Machines / von Neumann Machine (Машины с произвольным доступом / Архитектура фон Неймана).</w:t>
      </w:r>
    </w:p>
    <w:p w14:paraId="3833D137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представляется вычислительный процесс?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Вычислительный процесс представляется как преобразование входных данных (проблемы) в выходные данные через последовательное выполнение инструкций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3, ...,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процессором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 Каждая инструкция изменяет состояние системы, что отражено в цепочке переходов состояний, управляемых алгоритмом.</w:t>
      </w:r>
    </w:p>
    <w:p w14:paraId="382DA785" w14:textId="77777777" w:rsidR="005D5730" w:rsidRPr="0014716E" w:rsidRDefault="005D5730" w:rsidP="00E105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3" w:name="_Toc20170863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машина Тьюринга и почему она важна для теории вычислений?</w:t>
      </w:r>
      <w:bookmarkEnd w:id="53"/>
    </w:p>
    <w:p w14:paraId="22E7AFC5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машина Тьюринга?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Машина Тьюринга — это теоретическая модель вычислений, состоящая из бесконечной ленты, головы чтения/записи и конечного набора состояний. Она выполняет операции (чтение, запись, перемещение) по заданным инструкциям, представляя алгоритм как последовательность переходов состояний.</w:t>
      </w:r>
    </w:p>
    <w:p w14:paraId="2D4EE91E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Почему важна для теории вычислений?</w:t>
      </w:r>
    </w:p>
    <w:p w14:paraId="4751E17D" w14:textId="77777777" w:rsidR="00E10551" w:rsidRPr="0014716E" w:rsidRDefault="00E10551" w:rsidP="0091426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границы вычислимости, показывая, что может и не может быть вычислено алгоритмически.</w:t>
      </w:r>
    </w:p>
    <w:p w14:paraId="2B445E17" w14:textId="77777777" w:rsidR="00E10551" w:rsidRPr="0014716E" w:rsidRDefault="00E10551" w:rsidP="0091426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Лежит в основе концепции универсальной машины, которая может эмулировать любые другие вычислительные устройства.</w:t>
      </w:r>
    </w:p>
    <w:p w14:paraId="78DA5E7C" w14:textId="77777777" w:rsidR="00E10551" w:rsidRPr="0014716E" w:rsidRDefault="00E10551" w:rsidP="0091426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Является основой для формализации алгоритмов и доказательства теорем, таких как неразрешимость проблемы останова.</w:t>
      </w:r>
    </w:p>
    <w:p w14:paraId="63611D73" w14:textId="77777777" w:rsidR="005D5730" w:rsidRPr="0014716E" w:rsidRDefault="005D5730" w:rsidP="00E105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54" w:name="_Toc20170863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Что такое Random Access Machine?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Каково её устройство и место сегодня?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Какова её связь с машиной Тьюринга?</w:t>
      </w:r>
      <w:bookmarkEnd w:id="54"/>
    </w:p>
    <w:p w14:paraId="1A0E6105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Что такое Random Access Machine (RAM)?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теоретическая модель вычислений, представляющая компьютер с произвольным доступом к памяти. Она включает процессор, выполняющий инструкции, и память, где данные и программы хранятся по адресам и доступны в произвольном порядке.</w:t>
      </w:r>
    </w:p>
    <w:p w14:paraId="34ACC8A5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Устройство:</w:t>
      </w:r>
    </w:p>
    <w:p w14:paraId="639A34E3" w14:textId="77777777" w:rsidR="00E10551" w:rsidRPr="0014716E" w:rsidRDefault="00E10551" w:rsidP="0091426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Процессор с набором регистров и арифметико-логическим устройством.</w:t>
      </w:r>
    </w:p>
    <w:p w14:paraId="2DEBC53A" w14:textId="77777777" w:rsidR="00E10551" w:rsidRPr="0014716E" w:rsidRDefault="00E10551" w:rsidP="0091426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Память, разделённая на ячейки с уникальными адресами.</w:t>
      </w:r>
    </w:p>
    <w:p w14:paraId="48FA16F7" w14:textId="77777777" w:rsidR="00E10551" w:rsidRPr="0014716E" w:rsidRDefault="00E10551" w:rsidP="0091426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Инструкции (например, загрузка, хранение, арифметические операции) выполняются последовательно.</w:t>
      </w:r>
    </w:p>
    <w:p w14:paraId="3D4FD3DA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Место сегодня: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как практическая модель для анализа алгоритмов и оценки их сложности (временной и пространственной). Она близка к архитектуре современных процессоров (например, фон Неймана), но упрощена для теоретических целей.</w:t>
      </w:r>
    </w:p>
    <w:p w14:paraId="3A7F2F08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Связь с машиной Тьюринга: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расширением машины Тьюринга, добавляя случайный доступ к памяти вместо последовательного сканирования ленты. Обе модели эквивалентны по вычислительной мощности: любая вычислимая функция на машине Тьюринга может быть реализована на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наоборот, при условии бесконечной памяти.</w:t>
      </w:r>
    </w:p>
    <w:p w14:paraId="18195477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1ECA2044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5" w:name="_Toc20170863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функциональные модели вычислений? Приведите примеры. Как в них представляется вычислительный процесс?</w:t>
      </w:r>
      <w:bookmarkEnd w:id="55"/>
    </w:p>
    <w:p w14:paraId="02360A60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Функциональные модели вычислений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Functional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подход к описанию вычислений через применение функций к данным, где процесс представлен как последовательное преобразование входных данных в выходные через функции, без явного состояния или последовательности инструкций.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Они основаны на математических объектах и рекурсивных вычислениях.</w:t>
      </w:r>
    </w:p>
    <w:p w14:paraId="6E38AB29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0F0B3D22" w14:textId="77777777" w:rsidR="00E10551" w:rsidRPr="0014716E" w:rsidRDefault="00E10551" w:rsidP="0091426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Арифметика.</w:t>
      </w:r>
    </w:p>
    <w:p w14:paraId="3D3507DC" w14:textId="77777777" w:rsidR="00E10551" w:rsidRPr="0014716E" w:rsidRDefault="00E10551" w:rsidP="0091426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Лямбда исчисление (полнота по Тьюрингу).</w:t>
      </w:r>
    </w:p>
    <w:p w14:paraId="367B59D7" w14:textId="77777777" w:rsidR="00E10551" w:rsidRPr="0014716E" w:rsidRDefault="00E10551" w:rsidP="0091426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Комбинаторная логика.</w:t>
      </w:r>
    </w:p>
    <w:p w14:paraId="35325B8E" w14:textId="77777777" w:rsidR="00E10551" w:rsidRPr="0014716E" w:rsidRDefault="00E10551" w:rsidP="0091426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Общие рекурсивные функции.</w:t>
      </w:r>
    </w:p>
    <w:p w14:paraId="67EF373E" w14:textId="77777777" w:rsidR="00E10551" w:rsidRPr="0014716E" w:rsidRDefault="00E10551" w:rsidP="0091426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Абстрактные системы переписывания.</w:t>
      </w:r>
    </w:p>
    <w:p w14:paraId="5F272B80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представляется вычислительный процесс?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Вычислительный процесс представляется как иерархическое применение функций к данным. Например, выражение (11 + 9) × (2 + 4) разбивается на подвыражения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eval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left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eval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right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которые вычисляются независимо (20 × 6), и результат (120) получается через рекурсивное преобразование, избегая явных состояний или циклов, что близко к математическому объекту и программированию в функциональном стиле.</w:t>
      </w:r>
    </w:p>
    <w:p w14:paraId="2A123E3C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6" w:name="_Toc20170863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паралелильные модели вычислений? Приведите примеры. Как в них представляется вычислительный процесс?</w:t>
      </w:r>
      <w:bookmarkEnd w:id="56"/>
    </w:p>
    <w:p w14:paraId="22376B83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Параллельные модели вычислений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Concurrent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формальные системы, описывающие вычисления, выполняемые одновременно несколькими независимыми процессами или потоками, взаимодействующими через обмен данными или синхронизацию.</w:t>
      </w:r>
    </w:p>
    <w:p w14:paraId="432446DF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61BFC163" w14:textId="77777777" w:rsidR="00E10551" w:rsidRPr="0014716E" w:rsidRDefault="00E10551" w:rsidP="0091426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Kahn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networks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сети процессов с неограниченными буферами.</w:t>
      </w:r>
    </w:p>
    <w:p w14:paraId="146ACDC8" w14:textId="77777777" w:rsidR="00E10551" w:rsidRPr="0014716E" w:rsidRDefault="00E10551" w:rsidP="0091426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Actor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отправка сообщений между независимыми актерами.</w:t>
      </w:r>
    </w:p>
    <w:p w14:paraId="60652AD3" w14:textId="77777777" w:rsidR="00E10551" w:rsidRPr="0014716E" w:rsidRDefault="00E10551" w:rsidP="0091426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Discrete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события в заданные моменты времени.</w:t>
      </w:r>
    </w:p>
    <w:p w14:paraId="2428D132" w14:textId="77777777" w:rsidR="00E10551" w:rsidRPr="0014716E" w:rsidRDefault="00E10551" w:rsidP="0091426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Multi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Thread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общая память для потоков.</w:t>
      </w:r>
    </w:p>
    <w:p w14:paraId="4CEE3E42" w14:textId="77777777" w:rsidR="00E10551" w:rsidRPr="0014716E" w:rsidRDefault="00E10551" w:rsidP="0091426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Synchronous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Flow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синхронизированные потоки данных.</w:t>
      </w:r>
    </w:p>
    <w:p w14:paraId="6AD754AC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Как представляется вычислительный процесс?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Вычислительный процесс представляется как одновременное выполнение нескольких подпроцессов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multiply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взаимодействующих через каналы или общую память. На диаграмме видно, как входные данные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3) параллельно обрабатываются в узлах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scan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а результаты объединяются для получения итогового вывода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с учетом синхронизации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carry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propagate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carry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save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296D030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57" w:name="_Toc20170863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Что такое Model-Driven Engineering (MDE)?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Чем цепочка трансформации в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MDE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отличается от языков высокого уровня?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Приведите примеры.</w:t>
      </w:r>
      <w:bookmarkEnd w:id="57"/>
    </w:p>
    <w:p w14:paraId="2A3C8FB1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Что такое Model-Driven Engineering (MDE)?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Driven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подход к разработке программного обеспечения, где модели используются как основные артефакты. Он включает создание независимых от вычислений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платформ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специфичных для платформ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PSM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моделей, которые автоматически трансформируются в код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Specific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с использованием инструментов и правил.</w:t>
      </w:r>
    </w:p>
    <w:p w14:paraId="706136D0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Отличие цепочки трансформации в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MDE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от языков высокого уровня:</w:t>
      </w:r>
    </w:p>
    <w:p w14:paraId="5C80CEA2" w14:textId="77777777" w:rsidR="00E10551" w:rsidRPr="0014716E" w:rsidRDefault="00E10551" w:rsidP="0091426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Основан на последовательных трансформациях моделей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PSM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с автоматизацией, где каждая стадия абстрагирует детали, фокусируясь на архитектуре и платформе.</w:t>
      </w:r>
    </w:p>
    <w:p w14:paraId="54840D78" w14:textId="77777777" w:rsidR="00E10551" w:rsidRPr="0014716E" w:rsidRDefault="00E10551" w:rsidP="0091426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Языки высокого уровня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Прямая разработка кода (например, на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без промежуточных моделей, где программист управляет всеми деталями реализации.</w:t>
      </w:r>
    </w:p>
    <w:p w14:paraId="69058EA8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153EA99C" w14:textId="77777777" w:rsidR="00E10551" w:rsidRPr="0014716E" w:rsidRDefault="00E10551" w:rsidP="0091426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MDE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 Трансформация UML-модели (PIM) в код для Android (PSM) с использованием инструмента вроде Eclipse Modeling Framework.</w:t>
      </w:r>
    </w:p>
    <w:p w14:paraId="1FFD92B3" w14:textId="77777777" w:rsidR="00E10551" w:rsidRPr="0014716E" w:rsidRDefault="00E10551" w:rsidP="0091426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Язык высокого уровня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Написание приложения на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++ без предварительных моделей, с ручным управлением платформой.</w:t>
      </w:r>
    </w:p>
    <w:p w14:paraId="2FEFC232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8" w:name="_Toc20170863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универсальный процессор? Каковы его особенности и свойства?</w:t>
      </w:r>
      <w:bookmarkEnd w:id="5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28E59DC9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универсальный процессор?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Универсальный процессор — это вычислительное устройство, которое не зависит от конкретной машины Тьюринга, не ограничивается практической универсальностью и способно выполнять программы в реальном времени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run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включая последовательное исполнение инструкций.</w:t>
      </w:r>
    </w:p>
    <w:p w14:paraId="0BE2E53D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Особенности и свойства:</w:t>
      </w:r>
    </w:p>
    <w:p w14:paraId="1A811800" w14:textId="77777777" w:rsidR="00E10551" w:rsidRPr="0014716E" w:rsidRDefault="00E10551" w:rsidP="0091426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Независимость от машины Тьюринга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Не привязан к конкретной модели Тьюринга, что обеспечивает гибкость.</w:t>
      </w:r>
    </w:p>
    <w:p w14:paraId="65826C5F" w14:textId="77777777" w:rsidR="00E10551" w:rsidRPr="0014716E" w:rsidRDefault="00E10551" w:rsidP="0091426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Теоретическая универсальность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Может выполнять любые алгоритмы, которые теоретически вычислимы.</w:t>
      </w:r>
    </w:p>
    <w:p w14:paraId="57847770" w14:textId="77777777" w:rsidR="00E10551" w:rsidRPr="0014716E" w:rsidRDefault="00E10551" w:rsidP="0091426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Практическая универсальность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Поддерживает как аппаратное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так и программное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обеспечение.</w:t>
      </w:r>
    </w:p>
    <w:p w14:paraId="0FE6F85B" w14:textId="77777777" w:rsidR="00E10551" w:rsidRPr="0014716E" w:rsidRDefault="00E10551" w:rsidP="0091426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Отсутствие "серьезных" ограничений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Гибкость в исполнении программ, адаптируемость под разные задачи.</w:t>
      </w:r>
    </w:p>
    <w:p w14:paraId="2AD2676B" w14:textId="77777777" w:rsidR="00E10551" w:rsidRPr="0014716E" w:rsidRDefault="00E10551" w:rsidP="0091426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Изменяемость ПО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Позволяет модифицировать программное обеспечение для разных целей.</w:t>
      </w:r>
    </w:p>
    <w:p w14:paraId="220B6DC0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2B7E2748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21B5C867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59" w:name="_Toc20170864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чём заключается противоречие между универсальностью и эффективностью в разных видах процессоров (СБИС,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)?</w:t>
      </w:r>
      <w:bookmarkEnd w:id="59"/>
    </w:p>
    <w:p w14:paraId="46A04D56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Противоречие между универсальностью и эффективностью:</w:t>
      </w:r>
    </w:p>
    <w:p w14:paraId="0EC3C3DF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Circuit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Высокая энергоэффективность (1000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производительность за счёт узкой специализации, но низкая универсальность из-за фиксированного назначения.</w:t>
      </w:r>
    </w:p>
    <w:p w14:paraId="073DFD82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Field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Programmable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Gate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Средняя энергоэффективность (100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гибкость благодаря перепрограммируемости, но менее эффективна, чем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из-за накладных расходов на конфигурацию.</w:t>
      </w:r>
    </w:p>
    <w:p w14:paraId="7033203E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CGRA (Coarse-Grained Reconfigurable Arrays)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Баланс между энергоэффективностью 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(100-1000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универсальностью, но сложность программирования снижает практическую гибкость.</w:t>
      </w:r>
    </w:p>
    <w:p w14:paraId="7468D751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Высокая производительность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параллельных задач, но ограниченная универсальность из-за оптимизации под графику и вычисления.</w:t>
      </w:r>
    </w:p>
    <w:p w14:paraId="751934BC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Digital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Signal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Энергоэффективность (10-100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сигналов, но узкая специализация ограничивает универсальность.</w:t>
      </w:r>
    </w:p>
    <w:p w14:paraId="6309094E" w14:textId="77777777" w:rsidR="00E10551" w:rsidRPr="0014716E" w:rsidRDefault="00E10551" w:rsidP="0091426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Central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Высокая универсальность благодаря гибкому программированию, но низкая энергоэффективность (1-10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из-за общего назначения.</w:t>
      </w:r>
    </w:p>
    <w:p w14:paraId="6CB6DCA9" w14:textId="77777777" w:rsidR="00E10551" w:rsidRPr="0014716E" w:rsidRDefault="00E10551" w:rsidP="00E10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Суть противоречия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Чем выше универсальность (гибкость программирования), тем ниже энергоэффективность и производительность, так как специализированные процессоры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оптимизированы для конкретных задач, тогда как универсальные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теряют эффективность из-за универсальности архитектуры.</w:t>
      </w:r>
    </w:p>
    <w:p w14:paraId="1E1F416E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0" w:name="_Toc20170864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соотносятся вычислительные платформы и языки описания вычислительного процесса? Как это связано с эффективностью и областью применения?</w:t>
      </w:r>
      <w:bookmarkEnd w:id="60"/>
    </w:p>
    <w:p w14:paraId="06F337A2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Соотношение вычислительных платформ и языков описания вычислительного процесса: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Вычислительные платформы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определяют аппаратные возможности выполнения задач, тогда как языки описания вычислительного процесса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предоставляют инструменты для программирования этих платформ. Язык должен соответствовать архитектуре платформы: низкоуровневые языки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подходят для специализированных платформ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а высокоуровневые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для универсальных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BA9E6CB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Связь с эффективностью:</w:t>
      </w:r>
    </w:p>
    <w:p w14:paraId="0007C248" w14:textId="77777777" w:rsidR="00510671" w:rsidRPr="0014716E" w:rsidRDefault="00510671" w:rsidP="0091426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Специализированные платформы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низкоуровневыми языками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обеспечивают высокую энергоэффективность (до 1000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за счёт точной оптимизации, но требуют больше усилий на разработку.</w:t>
      </w:r>
    </w:p>
    <w:p w14:paraId="44B4F10A" w14:textId="77777777" w:rsidR="00510671" w:rsidRPr="0014716E" w:rsidRDefault="00510671" w:rsidP="0091426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Универсальные платформы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высокоуровневыми языками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++) дают гибкость, но снижают эффективность (1-10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из-за обобщённого подхода.</w:t>
      </w:r>
    </w:p>
    <w:p w14:paraId="6C8FDEE7" w14:textId="77777777" w:rsidR="00510671" w:rsidRPr="0014716E" w:rsidRDefault="00510671" w:rsidP="0091426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Параллельные платформы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языками вроде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достигают высокой производительности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GOPS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специфических задач, но теряют универсальность.</w:t>
      </w:r>
    </w:p>
    <w:p w14:paraId="66673C53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Связь с областью применения:</w:t>
      </w:r>
    </w:p>
    <w:p w14:paraId="21823876" w14:textId="77777777" w:rsidR="00510671" w:rsidRPr="0014716E" w:rsidRDefault="00510671" w:rsidP="0091426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соответствующими языками используются в телекоммуникациях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где важна энергоэффективность.</w:t>
      </w:r>
    </w:p>
    <w:p w14:paraId="1BBCC775" w14:textId="77777777" w:rsidR="00510671" w:rsidRPr="0014716E" w:rsidRDefault="00510671" w:rsidP="0091426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высокоуровневыми языками подходят для общего назначения (офисные приложения).</w:t>
      </w:r>
    </w:p>
    <w:p w14:paraId="343C9D02" w14:textId="77777777" w:rsidR="00510671" w:rsidRPr="0014716E" w:rsidRDefault="00510671" w:rsidP="0091426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применяются в машинном обучении и играх, где требуется параллельная обработка данных.</w:t>
      </w:r>
    </w:p>
    <w:p w14:paraId="16679E72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1" w:name="_Toc20170864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архитектура и микроархитектура процессора? В чём различие между ними?</w:t>
      </w:r>
      <w:bookmarkEnd w:id="61"/>
    </w:p>
    <w:p w14:paraId="6C4C3EE2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архитектура и микроархитектура процессора?</w:t>
      </w:r>
    </w:p>
    <w:p w14:paraId="441547FB" w14:textId="77777777" w:rsidR="00510671" w:rsidRPr="0014716E" w:rsidRDefault="00510671" w:rsidP="0091426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Архитектура процессора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Определяет интерфейс между оборудованием и программным обеспечением, включая набор инструкций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регистры, модели памяти и основные принципы работы, такие как управление автоматами и типы памяти.</w:t>
      </w:r>
    </w:p>
    <w:p w14:paraId="7F7746F7" w14:textId="77777777" w:rsidR="00510671" w:rsidRPr="0014716E" w:rsidRDefault="00510671" w:rsidP="0091426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Микроархитектура процессора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Описывает конкретную реализацию архитектуры на уровне оборудования, включая схемы, технологии и детали выполнения инструкций (например, конвейеры, кэши, многократные архитектуры).</w:t>
      </w:r>
    </w:p>
    <w:p w14:paraId="1DEA6952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чём различие между ними?</w:t>
      </w:r>
    </w:p>
    <w:p w14:paraId="44D71E5E" w14:textId="77777777" w:rsidR="00510671" w:rsidRPr="0014716E" w:rsidRDefault="00510671" w:rsidP="0091426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абстракции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Архитектура — это общий стандарт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86), а микроархитектура — конкретная реализация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BB4E31A" w14:textId="77777777" w:rsidR="00510671" w:rsidRPr="0014716E" w:rsidRDefault="00510671" w:rsidP="0091426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Гибкость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Архитектура позволяет многим микроархитектурам реализовать один и тот же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тогда как микроархитектура фиксирует детали производительности и энергоэффективности.</w:t>
      </w:r>
    </w:p>
    <w:p w14:paraId="357925F3" w14:textId="77777777" w:rsidR="00510671" w:rsidRPr="0014716E" w:rsidRDefault="00510671" w:rsidP="0091426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Связь с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Архитектура определяет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а микроархитектура реализует её через оптимизации (конвейеры, транзисторы).</w:t>
      </w:r>
    </w:p>
    <w:p w14:paraId="43249EB9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2" w:name="_Toc20170864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Что такое система команд и какова её роль в архитектуре процессоров? Что определяет система команд?</w:t>
      </w:r>
      <w:bookmarkEnd w:id="62"/>
    </w:p>
    <w:p w14:paraId="03041761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команд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интерфейс между программным обеспечением и оборудованием процессора, определяющий набор инструкций, которые процессор может выполнять, а также форматы данных, регистры и модели памяти.</w:t>
      </w:r>
    </w:p>
    <w:p w14:paraId="4F0184AF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Роль в архитектуре процессоров:</w:t>
      </w:r>
    </w:p>
    <w:p w14:paraId="084BFA02" w14:textId="77777777" w:rsidR="00510671" w:rsidRPr="0014716E" w:rsidRDefault="00510671" w:rsidP="0091426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Обеспечивает абстракцию для программирования, позволяя компиляторам переводить высокоуровневый код в машинные инструкции.</w:t>
      </w:r>
    </w:p>
    <w:p w14:paraId="65C2CD54" w14:textId="77777777" w:rsidR="00510671" w:rsidRPr="0014716E" w:rsidRDefault="00510671" w:rsidP="0091426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Определяет взаимодействие между приложением, компилятором и аппаратной частью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(датapath, управление, функции).</w:t>
      </w:r>
    </w:p>
    <w:p w14:paraId="7D4C0EF7" w14:textId="77777777" w:rsidR="00510671" w:rsidRPr="0014716E" w:rsidRDefault="00510671" w:rsidP="0091426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Влияет на производительность, энергоэффективность и совместимость процессора.</w:t>
      </w:r>
    </w:p>
    <w:p w14:paraId="69E718CE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Что определяет система команд?</w:t>
      </w:r>
    </w:p>
    <w:p w14:paraId="61AF996F" w14:textId="77777777" w:rsidR="00510671" w:rsidRPr="0014716E" w:rsidRDefault="00510671" w:rsidP="0091426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Типы данных и их операции (например, арифметические, логические).</w:t>
      </w:r>
    </w:p>
    <w:p w14:paraId="289E282B" w14:textId="77777777" w:rsidR="00510671" w:rsidRPr="0014716E" w:rsidRDefault="00510671" w:rsidP="0091426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Форматы инструкций и их кодирование.</w:t>
      </w:r>
    </w:p>
    <w:p w14:paraId="5677C23A" w14:textId="77777777" w:rsidR="00510671" w:rsidRPr="0014716E" w:rsidRDefault="00510671" w:rsidP="0091426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Набор регистров и их использование.</w:t>
      </w:r>
    </w:p>
    <w:p w14:paraId="4B630549" w14:textId="77777777" w:rsidR="00510671" w:rsidRPr="0014716E" w:rsidRDefault="00510671" w:rsidP="0091426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Механизмы адресации и доступа к памяти.</w:t>
      </w:r>
    </w:p>
    <w:p w14:paraId="30CE8FAC" w14:textId="77777777" w:rsidR="00510671" w:rsidRPr="0014716E" w:rsidRDefault="00510671" w:rsidP="0091426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 ввода-вывода и прерывания.</w:t>
      </w:r>
    </w:p>
    <w:p w14:paraId="1D941144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63" w:name="_Toc20170864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машина фон Неймана? Какова её связь с машиной Тьюринга?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её ключевые принципы?</w:t>
      </w:r>
      <w:bookmarkEnd w:id="63"/>
    </w:p>
    <w:p w14:paraId="4611EF96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Машина фон Неймана — это архитектура вычислительной системы, где программы и данные хранятся в одной и той же памяти с произвольным доступом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а процессор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состоит из блока управления и арифметико-логического блока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выполнения инструкций.</w:t>
      </w:r>
    </w:p>
    <w:p w14:paraId="39211D5E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Связь с машиной Тьюринга: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Машина фон Неймана является практической реализацией концепции машины Тьюринга. Обе модели эквивалентны по вычислительной мощности: машина Тьюринга теоретически описывает вычислимость, а машина фон Неймана реализует это через хранилище программ и последовательное выполнение инструкций, хотя у Тьюринга лента бесконечна, а у фон Неймана память конечна.</w:t>
      </w:r>
    </w:p>
    <w:p w14:paraId="46706AC0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принципы:</w:t>
      </w:r>
    </w:p>
    <w:p w14:paraId="61BC2C27" w14:textId="77777777" w:rsidR="00510671" w:rsidRPr="0014716E" w:rsidRDefault="00510671" w:rsidP="0091426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программ и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Программы и данные находятся в общей памяти.</w:t>
      </w:r>
    </w:p>
    <w:p w14:paraId="0AF6BD4C" w14:textId="77777777" w:rsidR="00510671" w:rsidRPr="0014716E" w:rsidRDefault="00510671" w:rsidP="0091426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Последовательное выполнение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Инструкции выполняются шаг за шагом.</w:t>
      </w:r>
    </w:p>
    <w:p w14:paraId="36C8BA04" w14:textId="77777777" w:rsidR="00510671" w:rsidRPr="0014716E" w:rsidRDefault="00510671" w:rsidP="0091426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Разделение на блоки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(управление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взаимодействует с памятью.</w:t>
      </w:r>
    </w:p>
    <w:p w14:paraId="4D950824" w14:textId="77777777" w:rsidR="00510671" w:rsidRPr="0014716E" w:rsidRDefault="00510671" w:rsidP="0091426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Адресный доступ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Память доступна по адресам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9661B00" w14:textId="77777777" w:rsidR="00510671" w:rsidRPr="0014716E" w:rsidRDefault="00510671" w:rsidP="0091426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Возможность изменения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Программы могут быть модифицированы во время работы.</w:t>
      </w:r>
    </w:p>
    <w:p w14:paraId="7AF3DE40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4" w:name="_Toc20170864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Что такое микропроцессор и микроконтроллер? В чём их отличия?</w:t>
      </w:r>
      <w:bookmarkEnd w:id="64"/>
    </w:p>
    <w:p w14:paraId="38EC1B19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микропроцессор?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Микропроцессор — это центральный процессор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на одном чипе, выполняющий вычисления по заданным инструкциям. Он требует внешней памяти и периферии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ввода-вывода) для работы.</w:t>
      </w:r>
    </w:p>
    <w:p w14:paraId="54D85DF4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микроконтроллер?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Микроконтроллер — это интегрированная система на чипе, включающая процессор, память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Flash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периферийные устройства (таймеры, АЦП) для автономной работы.</w:t>
      </w:r>
    </w:p>
    <w:p w14:paraId="0B994B9C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Отличия:</w:t>
      </w:r>
    </w:p>
    <w:p w14:paraId="12F65DB7" w14:textId="77777777" w:rsidR="00510671" w:rsidRPr="0014716E" w:rsidRDefault="00510671" w:rsidP="0091426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Интеграция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Микропроцессор — только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микроконтроллер — полный системный блок.</w:t>
      </w:r>
    </w:p>
    <w:p w14:paraId="1075F83F" w14:textId="77777777" w:rsidR="00510671" w:rsidRPr="0014716E" w:rsidRDefault="00510671" w:rsidP="0091426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Применение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Микропроцессоры используются в ПК и серверах, микроконтроллеры — в встраиваемых системах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автомобили).</w:t>
      </w:r>
    </w:p>
    <w:p w14:paraId="18C1364C" w14:textId="77777777" w:rsidR="00510671" w:rsidRPr="0014716E" w:rsidRDefault="00510671" w:rsidP="0091426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Сложность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Микропроцессоры требуют внешних компонентов, микроконтроллеры самодостаточны.</w:t>
      </w:r>
    </w:p>
    <w:p w14:paraId="474CB7EF" w14:textId="77777777" w:rsidR="00510671" w:rsidRPr="0014716E" w:rsidRDefault="00510671" w:rsidP="0091426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Мощность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Микропроцессоры мощнее, микроконтроллеры оптимизированы для энергоэффективности.</w:t>
      </w:r>
    </w:p>
    <w:p w14:paraId="5492BB0D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5" w:name="_Toc20170864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Что такое Control Unit и Data Path?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их назначение и принципы взаимодействия?</w:t>
      </w:r>
      <w:bookmarkEnd w:id="65"/>
    </w:p>
    <w:p w14:paraId="53D6AEFF" w14:textId="77777777" w:rsidR="00510671" w:rsidRPr="0014716E" w:rsidRDefault="00510671" w:rsidP="0091426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Компонент процессора, управляющий выполнением инструкций, генерирующий сигналы для синхронизации и координации работы других блоков.</w:t>
      </w:r>
    </w:p>
    <w:p w14:paraId="6E04480C" w14:textId="77777777" w:rsidR="00510671" w:rsidRPr="0014716E" w:rsidRDefault="00510671" w:rsidP="0091426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Набор функциональных блоков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регистры, шины), выполняющих арифметические, логические и перемещения данных в соответствии с инструкциями.</w:t>
      </w:r>
    </w:p>
    <w:p w14:paraId="354CE547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Назначение:</w:t>
      </w:r>
    </w:p>
    <w:p w14:paraId="6204A471" w14:textId="77777777" w:rsidR="00510671" w:rsidRPr="0014716E" w:rsidRDefault="00510671" w:rsidP="0091426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Обеспечивает последовательность операций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fetch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управляет потоком данных.</w:t>
      </w:r>
    </w:p>
    <w:p w14:paraId="6725601C" w14:textId="77777777" w:rsidR="00510671" w:rsidRPr="0014716E" w:rsidRDefault="00510671" w:rsidP="0091426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Выполняет вычисления и передачу данных между регистрами и памятью.</w:t>
      </w:r>
    </w:p>
    <w:p w14:paraId="1FE502F1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Принципы взаимодействия:</w:t>
      </w:r>
    </w:p>
    <w:p w14:paraId="2FAE9930" w14:textId="77777777" w:rsidR="00510671" w:rsidRPr="0014716E" w:rsidRDefault="00510671" w:rsidP="0091426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CU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декодирует инструкцию из памяти и отправляет сигналы управления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signals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837A4C5" w14:textId="77777777" w:rsidR="00510671" w:rsidRPr="0014716E" w:rsidRDefault="00510671" w:rsidP="0091426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указанные операции (например, сложение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возвращает результаты.</w:t>
      </w:r>
    </w:p>
    <w:p w14:paraId="69B90DB4" w14:textId="77777777" w:rsidR="00510671" w:rsidRPr="0014716E" w:rsidRDefault="00510671" w:rsidP="0091426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синхронизируется через тактовый сигнал, обеспечивая циклический процесс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fetch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21C1003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6" w:name="_Toc20170864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Какие виды инструкций существуют в машине фон Неймана? Приведите примеры. Каковы принципы кодирования?</w:t>
      </w:r>
      <w:bookmarkEnd w:id="66"/>
    </w:p>
    <w:p w14:paraId="4AA250CD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машине фон Неймана инструкции классифицируются по их назначению:</w:t>
      </w:r>
    </w:p>
    <w:p w14:paraId="5002AED3" w14:textId="77777777" w:rsidR="00510671" w:rsidRPr="0014716E" w:rsidRDefault="00510671" w:rsidP="0091426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Арифметические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Выполняют математические операции (сложение, вычитание). </w:t>
      </w:r>
    </w:p>
    <w:p w14:paraId="11F9B324" w14:textId="77777777" w:rsidR="00510671" w:rsidRPr="0014716E" w:rsidRDefault="00510671" w:rsidP="00914261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2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=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+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2).</w:t>
      </w:r>
    </w:p>
    <w:p w14:paraId="335A216E" w14:textId="77777777" w:rsidR="00510671" w:rsidRPr="0014716E" w:rsidRDefault="00510671" w:rsidP="0091426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Логические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Logical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Операции с битами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XOR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14:paraId="23C13907" w14:textId="77777777" w:rsidR="00510671" w:rsidRPr="0014716E" w:rsidRDefault="00510671" w:rsidP="00914261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(битовая операция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6B580A2" w14:textId="77777777" w:rsidR="00510671" w:rsidRPr="0014716E" w:rsidRDefault="00510671" w:rsidP="0091426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Передачи данных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Перемещение данных между регистрами и памятью. </w:t>
      </w:r>
    </w:p>
    <w:p w14:paraId="3C149E71" w14:textId="77777777" w:rsidR="00510671" w:rsidRPr="0014716E" w:rsidRDefault="00510671" w:rsidP="00914261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[100] (загрузка из адреса 100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1).</w:t>
      </w:r>
    </w:p>
    <w:p w14:paraId="7E0F3BD9" w14:textId="77777777" w:rsidR="00510671" w:rsidRPr="0014716E" w:rsidRDefault="00510671" w:rsidP="0091426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Изменение потока выполнения (переходы, вызовы). </w:t>
      </w:r>
    </w:p>
    <w:p w14:paraId="2977FC21" w14:textId="77777777" w:rsidR="00510671" w:rsidRPr="0014716E" w:rsidRDefault="00510671" w:rsidP="00914261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JMP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 (переход к адресу 200).</w:t>
      </w:r>
    </w:p>
    <w:p w14:paraId="7B10410C" w14:textId="77777777" w:rsidR="00510671" w:rsidRPr="0014716E" w:rsidRDefault="00510671" w:rsidP="0091426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Ввода-вывода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Инструкции для работы с периферией. </w:t>
      </w:r>
    </w:p>
    <w:p w14:paraId="399C5901" w14:textId="77777777" w:rsidR="00510671" w:rsidRPr="0014716E" w:rsidRDefault="00510671" w:rsidP="00914261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(вывод содержимого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1).</w:t>
      </w:r>
    </w:p>
    <w:p w14:paraId="3E0F47B7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Принципы кодирования:</w:t>
      </w:r>
    </w:p>
    <w:p w14:paraId="6B3F14D7" w14:textId="77777777" w:rsidR="00510671" w:rsidRPr="0014716E" w:rsidRDefault="00510671" w:rsidP="0091426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Фиксированная длина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Инструкции имеют одинаковую длину (например, 32 бита), что упрощает декодирование.</w:t>
      </w:r>
    </w:p>
    <w:p w14:paraId="6E0F6261" w14:textId="77777777" w:rsidR="00510671" w:rsidRPr="0014716E" w:rsidRDefault="00510671" w:rsidP="0091426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Формат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Обычно включает опкод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opcode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определяет тип инструкции) и операнды (регистры или адреса). </w:t>
      </w:r>
    </w:p>
    <w:p w14:paraId="5F3E2131" w14:textId="77777777" w:rsidR="00510671" w:rsidRPr="0014716E" w:rsidRDefault="00510671" w:rsidP="00914261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[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Opcode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6 бит] [Регистр 1: 5 бит] [Регистр 2: 5 бит] [Адрес/Константа: 16 бит].</w:t>
      </w:r>
    </w:p>
    <w:p w14:paraId="6D8C3BAD" w14:textId="77777777" w:rsidR="00510671" w:rsidRPr="0014716E" w:rsidRDefault="00510671" w:rsidP="0091426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Двоичный код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Инструкции кодируются в бинарной форме для обработки процессором.</w:t>
      </w:r>
    </w:p>
    <w:p w14:paraId="37DA44C0" w14:textId="77777777" w:rsidR="00510671" w:rsidRPr="0014716E" w:rsidRDefault="00510671" w:rsidP="0091426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Модульность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Опкоды стандартизированы для совместимости с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B8C389D" w14:textId="77777777" w:rsidR="00510671" w:rsidRPr="0014716E" w:rsidRDefault="00510671" w:rsidP="0091426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Поддержка различных режимов (прямой, косвенный, относительный).</w:t>
      </w:r>
    </w:p>
    <w:p w14:paraId="6E0ECD02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67" w:name="_Toc20170864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особенности принстонской архитектуры? Каковы её достоинства и недостатки?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Какова область применения?</w:t>
      </w:r>
      <w:bookmarkEnd w:id="67"/>
    </w:p>
    <w:p w14:paraId="7DCAD87B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Принстонская архитектура (или архитектура фон Неймана) характеризуется единой памятью для хранения программ и данных, доступной через одну шину. Процессор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последовательно извлекает инструкции и данные, используя общий адресный и управляющий сигналы.</w:t>
      </w:r>
    </w:p>
    <w:p w14:paraId="69DFE11D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4CCC0E3F" w14:textId="77777777" w:rsidR="00510671" w:rsidRPr="0014716E" w:rsidRDefault="00510671" w:rsidP="0091426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конструкции и реализации из-за единой памяти.</w:t>
      </w:r>
    </w:p>
    <w:p w14:paraId="4B4B5244" w14:textId="77777777" w:rsidR="00510671" w:rsidRPr="0014716E" w:rsidRDefault="00510671" w:rsidP="0091426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Гибкость в использовании памяти для программ и данных.</w:t>
      </w:r>
    </w:p>
    <w:p w14:paraId="239FCA34" w14:textId="77777777" w:rsidR="00510671" w:rsidRPr="0014716E" w:rsidRDefault="00510671" w:rsidP="0091426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Удобство программирования и отладки.</w:t>
      </w:r>
    </w:p>
    <w:p w14:paraId="441CFC04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26FCF81A" w14:textId="77777777" w:rsidR="00510671" w:rsidRPr="0014716E" w:rsidRDefault="00510671" w:rsidP="0091426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Бутылочное горлышко из-за конкуренции между извлечением инструкций и доступом к данным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Neumann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bottleneck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1C6BE55" w14:textId="77777777" w:rsidR="00510671" w:rsidRPr="0014716E" w:rsidRDefault="00510671" w:rsidP="0091426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пропускная способность шины, что снижает производительность при интенсивных вычислениях.</w:t>
      </w:r>
    </w:p>
    <w:p w14:paraId="5080A842" w14:textId="77777777" w:rsidR="00510671" w:rsidRPr="0014716E" w:rsidRDefault="00510671" w:rsidP="0091426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Уязвимость к ошибкам из-за единого пространства памяти.</w:t>
      </w:r>
    </w:p>
    <w:p w14:paraId="72C3BC99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применения:</w:t>
      </w:r>
    </w:p>
    <w:p w14:paraId="5A272481" w14:textId="77777777" w:rsidR="00510671" w:rsidRPr="0014716E" w:rsidRDefault="00510671" w:rsidP="0091426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Общие вычислительные системы (ПК, серверы).</w:t>
      </w:r>
    </w:p>
    <w:p w14:paraId="2AB04A7F" w14:textId="77777777" w:rsidR="00510671" w:rsidRPr="0014716E" w:rsidRDefault="00510671" w:rsidP="0091426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Встраиваемые системы с умеренными требованиями к производительности (бытовая электроника, микроконтроллеры).</w:t>
      </w:r>
    </w:p>
    <w:p w14:paraId="4FA52936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68" w:name="_Toc20170864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особенности гарвардской архитектуры? Каковы её достоинства и недостатки?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Какова область применения?</w:t>
      </w:r>
      <w:bookmarkEnd w:id="68"/>
    </w:p>
    <w:p w14:paraId="53D78DC6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Гарвардская архитектура использует отдельные памяти и шины для программ (инструкций) и данных, с независимыми адресными и управляющими сигналами.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Это позволяет одновременно извлекать инструкции и обрабатывать данные.</w:t>
      </w:r>
    </w:p>
    <w:p w14:paraId="0F66D699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7743741C" w14:textId="77777777" w:rsidR="00510671" w:rsidRPr="0014716E" w:rsidRDefault="00510671" w:rsidP="0091426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пропускная способность благодаря параллельному доступу к памяти.</w:t>
      </w:r>
    </w:p>
    <w:p w14:paraId="71CA4FC7" w14:textId="77777777" w:rsidR="00510671" w:rsidRPr="0014716E" w:rsidRDefault="00510671" w:rsidP="0091426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"бутылочного горлышка" фон Неймана, что повышает производительность.</w:t>
      </w:r>
    </w:p>
    <w:p w14:paraId="79637E00" w14:textId="77777777" w:rsidR="00510671" w:rsidRPr="0014716E" w:rsidRDefault="00510671" w:rsidP="0091426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Улучшенная надежность за счёт разделения памяти.</w:t>
      </w:r>
    </w:p>
    <w:p w14:paraId="78E5B7D0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1FC9A378" w14:textId="77777777" w:rsidR="00510671" w:rsidRPr="0014716E" w:rsidRDefault="00510671" w:rsidP="0091426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конструкции из-за наличия двух систем памяти.</w:t>
      </w:r>
    </w:p>
    <w:p w14:paraId="159104A5" w14:textId="77777777" w:rsidR="00510671" w:rsidRPr="0014716E" w:rsidRDefault="00510671" w:rsidP="0091426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Высокие затраты на разработку и производство.</w:t>
      </w:r>
    </w:p>
    <w:p w14:paraId="776BDD71" w14:textId="77777777" w:rsidR="00510671" w:rsidRPr="0014716E" w:rsidRDefault="00510671" w:rsidP="0091426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гибкость при использовании одной памяти для разных задач.</w:t>
      </w:r>
    </w:p>
    <w:p w14:paraId="001B3E67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применения:</w:t>
      </w:r>
    </w:p>
    <w:p w14:paraId="30359CC2" w14:textId="77777777" w:rsidR="00510671" w:rsidRPr="0014716E" w:rsidRDefault="00510671" w:rsidP="0091426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Цифровые сигнальные процессоры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аудио- и видеопереработки.</w:t>
      </w:r>
    </w:p>
    <w:p w14:paraId="13CB7FD2" w14:textId="77777777" w:rsidR="00510671" w:rsidRPr="0014716E" w:rsidRDefault="00510671" w:rsidP="0091426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Встраиваемые системы с высокими требованиями к скорости (например, в телекоммуникациях).</w:t>
      </w:r>
    </w:p>
    <w:p w14:paraId="00F345C7" w14:textId="77777777" w:rsidR="00510671" w:rsidRPr="0014716E" w:rsidRDefault="00510671" w:rsidP="0091426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Микроконтроллеры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AVR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реального времени.</w:t>
      </w:r>
    </w:p>
    <w:p w14:paraId="4EC0AF8F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69" w:name="_Toc20170865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организовано адресное пространство в гарвардской и принстонской архитектурах?</w:t>
      </w:r>
      <w:bookmarkEnd w:id="69"/>
    </w:p>
    <w:p w14:paraId="4A49ECE8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Адресное пространство в гарвардской архитектуре:</w:t>
      </w:r>
    </w:p>
    <w:p w14:paraId="1112649D" w14:textId="77777777" w:rsidR="00510671" w:rsidRPr="0014716E" w:rsidRDefault="00510671" w:rsidP="0091426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Отдельные пространства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Имеются две независимые системы адресации — одна для памяти программ (инструкций) и другая для памяти данных.</w:t>
      </w:r>
    </w:p>
    <w:p w14:paraId="09AA96D5" w14:textId="77777777" w:rsidR="00510671" w:rsidRPr="0014716E" w:rsidRDefault="00510671" w:rsidP="0091426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Разные шины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Каждая память (программная и данных) имеет свою адресную шину, что позволяет одновременно обращаться к разным адресам.</w:t>
      </w:r>
    </w:p>
    <w:p w14:paraId="70691AE7" w14:textId="77777777" w:rsidR="00510671" w:rsidRPr="0014716E" w:rsidRDefault="00510671" w:rsidP="0091426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Фиксация размеров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Размер адресного пространства для инструкций и данных может различаться (например, 16 бит для данных и 32 бита для программ).</w:t>
      </w:r>
    </w:p>
    <w:p w14:paraId="0B3A1299" w14:textId="77777777" w:rsidR="00510671" w:rsidRPr="0014716E" w:rsidRDefault="00510671" w:rsidP="0091426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микроконтроллере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программной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отделён от адресной памяти данных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DE822AA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Адресное пространство в принстонской архитектуре:</w:t>
      </w:r>
    </w:p>
    <w:p w14:paraId="5D86BE9B" w14:textId="77777777" w:rsidR="00510671" w:rsidRPr="0014716E" w:rsidRDefault="00510671" w:rsidP="0091426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Единое пространство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Одна общая память для программ и данных с единой системой адресации.</w:t>
      </w:r>
    </w:p>
    <w:p w14:paraId="154B1AE6" w14:textId="77777777" w:rsidR="00510671" w:rsidRPr="0014716E" w:rsidRDefault="00510671" w:rsidP="0091426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Общая шина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Адресная и управляющая шины используются для доступа к любому адресу в памяти.</w:t>
      </w:r>
    </w:p>
    <w:p w14:paraId="7D53B42E" w14:textId="77777777" w:rsidR="00510671" w:rsidRPr="0014716E" w:rsidRDefault="00510671" w:rsidP="0091426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Линейная организация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Все адреса (инструкции и данные) размещаются в одном непрерывном диапазоне (например, 32-битное адресное пространство).</w:t>
      </w:r>
    </w:p>
    <w:p w14:paraId="0F34459F" w14:textId="77777777" w:rsidR="00510671" w:rsidRPr="0014716E" w:rsidRDefault="00510671" w:rsidP="0091426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типичном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86) данные и инструкции хранятся в одной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общим адресным пространством.</w:t>
      </w:r>
    </w:p>
    <w:p w14:paraId="5E29A2F7" w14:textId="77777777" w:rsidR="005D5730" w:rsidRPr="0014716E" w:rsidRDefault="005D5730" w:rsidP="005106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0" w:name="_Toc20170865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варианты обхода ограничений гарвардской архитектуры, включая "Модифицированную гарвардскую архитектуру"?</w:t>
      </w:r>
      <w:bookmarkEnd w:id="70"/>
    </w:p>
    <w:p w14:paraId="4A4DF513" w14:textId="77777777" w:rsidR="00510671" w:rsidRPr="0014716E" w:rsidRDefault="00510671" w:rsidP="0051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Варианты обхода ограничений гарвардской архитектуры включают:</w:t>
      </w:r>
    </w:p>
    <w:p w14:paraId="2BBFA655" w14:textId="77777777" w:rsidR="00510671" w:rsidRPr="0014716E" w:rsidRDefault="00510671" w:rsidP="0091426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Архитектура "Память инструкций как данные": использование памяти инструкций как данных для программирования и выполнения кода.</w:t>
      </w:r>
    </w:p>
    <w:p w14:paraId="725CC8D8" w14:textId="77777777" w:rsidR="00510671" w:rsidRPr="0014716E" w:rsidRDefault="00510671" w:rsidP="0091426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Архитектура "Память данных как инструкции": использование памяти данных как инструкций для выполнения кода.</w:t>
      </w:r>
    </w:p>
    <w:p w14:paraId="6C91E89F" w14:textId="77777777" w:rsidR="00510671" w:rsidRPr="0014716E" w:rsidRDefault="00510671" w:rsidP="0091426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Модифицированная гарвардская архитектура (основной поток): позволяет прямой доступ к памяти данных и программ, обеспечивая более эффективное выполнение кода.</w:t>
      </w:r>
    </w:p>
    <w:p w14:paraId="44874AA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71" w:name="_Toc20170865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"аккумуляторная система команд"? Каковы основные элементы? Приведите примеры.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достоинства и недостатки?</w:t>
      </w:r>
      <w:bookmarkEnd w:id="71"/>
    </w:p>
    <w:p w14:paraId="20E77842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Аккумуляторная система команд — это архитектура процессора, где операции выполняются с использованием единственного регистра (аккумулятора), который служит для временного хранения данных и результатов вычислений.</w:t>
      </w:r>
    </w:p>
    <w:p w14:paraId="6AFD5091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элементы:</w:t>
      </w:r>
    </w:p>
    <w:p w14:paraId="1308CDA7" w14:textId="77777777" w:rsidR="00182A33" w:rsidRPr="0014716E" w:rsidRDefault="00182A33" w:rsidP="0091426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Аккумулятор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ACC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Регистр для хранения данных и результатов.</w:t>
      </w:r>
    </w:p>
    <w:p w14:paraId="53C646A0" w14:textId="77777777" w:rsidR="00182A33" w:rsidRPr="0014716E" w:rsidRDefault="00182A33" w:rsidP="0091426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Арифметико-логическое устройство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арифметические и логические операции.</w:t>
      </w:r>
    </w:p>
    <w:p w14:paraId="7890427C" w14:textId="77777777" w:rsidR="00182A33" w:rsidRPr="0014716E" w:rsidRDefault="00182A33" w:rsidP="0091426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Память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 данные и инструкции.</w:t>
      </w:r>
    </w:p>
    <w:p w14:paraId="5153917F" w14:textId="77777777" w:rsidR="00182A33" w:rsidRPr="0014716E" w:rsidRDefault="00182A33" w:rsidP="0091426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Программный счетчик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на текущую инструкцию в памяти.</w:t>
      </w:r>
    </w:p>
    <w:p w14:paraId="0E01981F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Примеры:</w:t>
      </w:r>
    </w:p>
    <w:p w14:paraId="6E358EB6" w14:textId="77777777" w:rsidR="00182A33" w:rsidRPr="0014716E" w:rsidRDefault="00182A33" w:rsidP="0091426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Ранние машины: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7090,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PDP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-8.</w:t>
      </w:r>
    </w:p>
    <w:p w14:paraId="17B0D7D4" w14:textId="77777777" w:rsidR="00182A33" w:rsidRPr="0014716E" w:rsidRDefault="00182A33" w:rsidP="0091426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Современные: Архитектуры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(цифровые сигнальные процессоры).</w:t>
      </w:r>
    </w:p>
    <w:p w14:paraId="76548F4B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250A21B1" w14:textId="77777777" w:rsidR="00182A33" w:rsidRPr="0014716E" w:rsidRDefault="00182A33" w:rsidP="0091426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конструкции и минимальное внутреннее состояние.</w:t>
      </w:r>
    </w:p>
    <w:p w14:paraId="10BB3714" w14:textId="77777777" w:rsidR="00182A33" w:rsidRPr="0014716E" w:rsidRDefault="00182A33" w:rsidP="0091426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Эффективность для задач с большим количеством загрузок и сохранений.</w:t>
      </w:r>
    </w:p>
    <w:p w14:paraId="793CC172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2AD621AF" w14:textId="77777777" w:rsidR="00182A33" w:rsidRPr="0014716E" w:rsidRDefault="00182A33" w:rsidP="0091426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производительность из-за зависимости от одного аккумулятора.</w:t>
      </w:r>
    </w:p>
    <w:p w14:paraId="73D7065F" w14:textId="77777777" w:rsidR="00182A33" w:rsidRPr="0014716E" w:rsidRDefault="00182A33" w:rsidP="0091426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при выполнении сложных операций, требующих нескольких регистров.</w:t>
      </w:r>
    </w:p>
    <w:p w14:paraId="12A06A1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72" w:name="_Toc20170865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системы команд? Каковы основные элементы?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Приведите примеры. Каковы их достоинства и недостатки?</w:t>
      </w:r>
      <w:bookmarkEnd w:id="72"/>
    </w:p>
    <w:p w14:paraId="33CAC2FD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системы команд — это архитектура процессора, где одна операция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включает один адрес памяти и один регистр, а операции обычно используют два операнда.</w:t>
      </w:r>
    </w:p>
    <w:p w14:paraId="04A72D45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элементы:</w:t>
      </w:r>
    </w:p>
    <w:p w14:paraId="1C805CE0" w14:textId="77777777" w:rsidR="00182A33" w:rsidRPr="0014716E" w:rsidRDefault="00182A33" w:rsidP="0091426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Регистры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₁, ...):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Хранят данные для операций.</w:t>
      </w:r>
    </w:p>
    <w:p w14:paraId="0377C8AF" w14:textId="77777777" w:rsidR="00182A33" w:rsidRPr="0014716E" w:rsidRDefault="00182A33" w:rsidP="0091426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Арифметико-логическое устройство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вычисления.</w:t>
      </w:r>
    </w:p>
    <w:p w14:paraId="255A83BE" w14:textId="77777777" w:rsidR="00182A33" w:rsidRPr="0014716E" w:rsidRDefault="00182A33" w:rsidP="0091426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Память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 данные и инструкции.</w:t>
      </w:r>
    </w:p>
    <w:p w14:paraId="1C7CE345" w14:textId="77777777" w:rsidR="00182A33" w:rsidRPr="0014716E" w:rsidRDefault="00182A33" w:rsidP="0091426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Программный счетчик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на текущую инструкцию.</w:t>
      </w:r>
    </w:p>
    <w:p w14:paraId="7E27A056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513EEE04" w14:textId="77777777" w:rsidR="00182A33" w:rsidRPr="0014716E" w:rsidRDefault="00182A33" w:rsidP="0091426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IBM 360/370, VAX.</w:t>
      </w:r>
    </w:p>
    <w:p w14:paraId="763DE325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3F3FFE86" w14:textId="77777777" w:rsidR="00182A33" w:rsidRPr="0014716E" w:rsidRDefault="00182A33" w:rsidP="0091426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Малое количество инструкций.</w:t>
      </w:r>
    </w:p>
    <w:p w14:paraId="15142CBB" w14:textId="77777777" w:rsidR="00182A33" w:rsidRPr="0014716E" w:rsidRDefault="00182A33" w:rsidP="0091426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Плотное кодирование.</w:t>
      </w:r>
    </w:p>
    <w:p w14:paraId="4204B170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4917F5AC" w14:textId="77777777" w:rsidR="00182A33" w:rsidRPr="0014716E" w:rsidRDefault="00182A33" w:rsidP="0091426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уничтожает один из операндов.</w:t>
      </w:r>
    </w:p>
    <w:p w14:paraId="3738951C" w14:textId="77777777" w:rsidR="00182A33" w:rsidRPr="0014716E" w:rsidRDefault="00182A33" w:rsidP="0091426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Длина инструкции варьируется.</w:t>
      </w:r>
    </w:p>
    <w:p w14:paraId="10BD33E8" w14:textId="77777777" w:rsidR="00182A33" w:rsidRPr="0014716E" w:rsidRDefault="00182A33" w:rsidP="0091426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тактов на инструкцию варьируется.</w:t>
      </w:r>
    </w:p>
    <w:p w14:paraId="457D11DD" w14:textId="77777777" w:rsidR="00182A33" w:rsidRPr="0014716E" w:rsidRDefault="00182A33" w:rsidP="0091426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Сложнее организовать конвейеризацию.</w:t>
      </w:r>
    </w:p>
    <w:p w14:paraId="7F9A73C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73" w:name="_Toc20170865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системы команд? Каковы основные элементы?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Приведите примеры. Каковы их достоинства и недостатки?</w:t>
      </w:r>
      <w:bookmarkEnd w:id="73"/>
    </w:p>
    <w:p w14:paraId="0903ACE8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системы команд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Store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архитектура процессора, где операции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выполняются только между регистрами, без прямого доступа к памяти, а данные загружаются и сохраняются отдельно.</w:t>
      </w:r>
    </w:p>
    <w:p w14:paraId="6D0CF807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элементы:</w:t>
      </w:r>
    </w:p>
    <w:p w14:paraId="259403C7" w14:textId="77777777" w:rsidR="00182A33" w:rsidRPr="0014716E" w:rsidRDefault="00182A33" w:rsidP="0091426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Регистры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₀,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₁, ...):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Хранят данные для операций.</w:t>
      </w:r>
    </w:p>
    <w:p w14:paraId="3A61BE0A" w14:textId="77777777" w:rsidR="00182A33" w:rsidRPr="0014716E" w:rsidRDefault="00182A33" w:rsidP="0091426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Арифметико-логическое устройство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вычисления между регистрами.</w:t>
      </w:r>
    </w:p>
    <w:p w14:paraId="52C449D1" w14:textId="77777777" w:rsidR="00182A33" w:rsidRPr="0014716E" w:rsidRDefault="00182A33" w:rsidP="0091426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Память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 данные и инструкции.</w:t>
      </w:r>
    </w:p>
    <w:p w14:paraId="4F50BC01" w14:textId="77777777" w:rsidR="00182A33" w:rsidRPr="0014716E" w:rsidRDefault="00182A33" w:rsidP="0091426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Программный счетчик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на текущую инструкцию.</w:t>
      </w:r>
    </w:p>
    <w:p w14:paraId="67494D79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022E165E" w14:textId="77777777" w:rsidR="00182A33" w:rsidRPr="0014716E" w:rsidRDefault="00182A33" w:rsidP="0091426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CDC 6600, CRAY-1, большинство RISC.</w:t>
      </w:r>
    </w:p>
    <w:p w14:paraId="3D1CCDD8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1511AC11" w14:textId="77777777" w:rsidR="00182A33" w:rsidRPr="0014716E" w:rsidRDefault="00182A33" w:rsidP="0091426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Простые инструкции фиксированной длины.</w:t>
      </w:r>
    </w:p>
    <w:p w14:paraId="6202D56D" w14:textId="77777777" w:rsidR="00182A33" w:rsidRPr="0014716E" w:rsidRDefault="00182A33" w:rsidP="0091426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Легко реализуемая конвейеризация.</w:t>
      </w:r>
    </w:p>
    <w:p w14:paraId="21C29ADB" w14:textId="77777777" w:rsidR="00182A33" w:rsidRPr="0014716E" w:rsidRDefault="00182A33" w:rsidP="0091426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Высокий счет инструкций.</w:t>
      </w:r>
    </w:p>
    <w:p w14:paraId="41BB7862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5006239D" w14:textId="77777777" w:rsidR="00182A33" w:rsidRPr="0014716E" w:rsidRDefault="00182A33" w:rsidP="0091426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Большее кодирование, но упрощает распределение регистров.</w:t>
      </w:r>
    </w:p>
    <w:p w14:paraId="169119FA" w14:textId="77777777" w:rsidR="00182A33" w:rsidRPr="0014716E" w:rsidRDefault="00182A33" w:rsidP="0091426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Высокое количество инструкций.</w:t>
      </w:r>
    </w:p>
    <w:p w14:paraId="67D8B4C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74" w:name="_Toc20170865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системы команд? Каковы основные элементы? Приведите примеры.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их достоинства и недостатки?</w:t>
      </w:r>
      <w:bookmarkEnd w:id="74"/>
    </w:p>
    <w:p w14:paraId="06621E29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системы команд — это архитектура процессора, где все операнды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берутся напрямую из памяти, а операции выполняются без использования регистров.</w:t>
      </w:r>
    </w:p>
    <w:p w14:paraId="7D2BC410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элементы:</w:t>
      </w:r>
    </w:p>
    <w:p w14:paraId="130D8A5C" w14:textId="77777777" w:rsidR="00182A33" w:rsidRPr="0014716E" w:rsidRDefault="00182A33" w:rsidP="0091426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Память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 данные и инструкции, служит источником и приемником операндов.</w:t>
      </w:r>
    </w:p>
    <w:p w14:paraId="0981984F" w14:textId="77777777" w:rsidR="00182A33" w:rsidRPr="0014716E" w:rsidRDefault="00182A33" w:rsidP="0091426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Арифметико-логическое устройство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вычисления между данными из памяти.</w:t>
      </w:r>
    </w:p>
    <w:p w14:paraId="4BBCBA9B" w14:textId="77777777" w:rsidR="00182A33" w:rsidRPr="0014716E" w:rsidRDefault="00182A33" w:rsidP="0091426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Программный счетчик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на текущую инструкцию.</w:t>
      </w:r>
    </w:p>
    <w:p w14:paraId="224FB715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672F743F" w14:textId="77777777" w:rsidR="00182A33" w:rsidRPr="0014716E" w:rsidRDefault="00182A33" w:rsidP="00914261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VAX.</w:t>
      </w:r>
    </w:p>
    <w:p w14:paraId="228B8A00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5E39F82B" w14:textId="77777777" w:rsidR="00182A33" w:rsidRPr="0014716E" w:rsidRDefault="00182A33" w:rsidP="0091426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Отсутствие необходимости в регистрах.</w:t>
      </w:r>
    </w:p>
    <w:p w14:paraId="70F25F1D" w14:textId="77777777" w:rsidR="00182A33" w:rsidRPr="0014716E" w:rsidRDefault="00182A33" w:rsidP="0091426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Наименьшее количество инструкций.</w:t>
      </w:r>
    </w:p>
    <w:p w14:paraId="1D37BF0B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7EA8C4DC" w14:textId="77777777" w:rsidR="00182A33" w:rsidRPr="0014716E" w:rsidRDefault="00182A33" w:rsidP="0091426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Большая вариация длины инструкций.</w:t>
      </w:r>
    </w:p>
    <w:p w14:paraId="2B953125" w14:textId="77777777" w:rsidR="00182A33" w:rsidRPr="0014716E" w:rsidRDefault="00182A33" w:rsidP="0091426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Большая вариация количества тактов на инструкцию.</w:t>
      </w:r>
    </w:p>
    <w:p w14:paraId="158B30C9" w14:textId="77777777" w:rsidR="00182A33" w:rsidRPr="0014716E" w:rsidRDefault="00182A33" w:rsidP="0091426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Высокий трафик памяти.</w:t>
      </w:r>
    </w:p>
    <w:p w14:paraId="4851E1D2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75" w:name="_Toc20170865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стековые системы команд? Каковы основные элементы? Что такое неявная адресация аргументов?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их достоинства и недостатки?</w:t>
      </w:r>
      <w:bookmarkEnd w:id="75"/>
    </w:p>
    <w:p w14:paraId="66A18443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Стековые системы команд — это архитектура процессора, где данные обрабатываются через стек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FILO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операции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выполняются с использованием вершины стека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D5BE13E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элементы:</w:t>
      </w:r>
    </w:p>
    <w:p w14:paraId="28DCFEBC" w14:textId="77777777" w:rsidR="00182A33" w:rsidRPr="0014716E" w:rsidRDefault="00182A33" w:rsidP="0091426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Стек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Структура данных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FILO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вершиной стека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1254BC3" w14:textId="77777777" w:rsidR="00182A33" w:rsidRPr="0014716E" w:rsidRDefault="00182A33" w:rsidP="0091426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Арифметико-логическое устройство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операции над данными на вершине стека.</w:t>
      </w:r>
    </w:p>
    <w:p w14:paraId="4ED84D08" w14:textId="77777777" w:rsidR="00182A33" w:rsidRPr="0014716E" w:rsidRDefault="00182A33" w:rsidP="0091426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Память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 данные и инструкции.</w:t>
      </w:r>
    </w:p>
    <w:p w14:paraId="5B1019E6" w14:textId="77777777" w:rsidR="00182A33" w:rsidRPr="0014716E" w:rsidRDefault="00182A33" w:rsidP="0091426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Программный счетчик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на текущую инструкцию.</w:t>
      </w:r>
    </w:p>
    <w:p w14:paraId="13BE7F46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неявная адресация аргументов?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Неявная адресация аргументов означает, что операнды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-операций не указываются явно, а берутся автоматически с вершины стека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что упрощает кодирование инструкций.</w:t>
      </w:r>
    </w:p>
    <w:p w14:paraId="0E25576E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4997D6E0" w14:textId="77777777" w:rsidR="00182A33" w:rsidRPr="0014716E" w:rsidRDefault="00182A33" w:rsidP="00914261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Короткие инструкции.</w:t>
      </w:r>
    </w:p>
    <w:p w14:paraId="611B26E4" w14:textId="77777777" w:rsidR="00182A33" w:rsidRPr="0014716E" w:rsidRDefault="00182A33" w:rsidP="00914261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Простота написания компилятора.</w:t>
      </w:r>
    </w:p>
    <w:p w14:paraId="69AFD8A9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1A17B173" w14:textId="77777777" w:rsidR="00182A33" w:rsidRPr="0014716E" w:rsidRDefault="00182A33" w:rsidP="0091426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Низкая эффективность кода из-за работы со стеком.</w:t>
      </w:r>
    </w:p>
    <w:p w14:paraId="19FF4B64" w14:textId="77777777" w:rsidR="00182A33" w:rsidRPr="0014716E" w:rsidRDefault="00182A33" w:rsidP="0091426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Фиксированный доступ к вершине стека.</w:t>
      </w:r>
    </w:p>
    <w:p w14:paraId="71FC0129" w14:textId="77777777" w:rsidR="00182A33" w:rsidRPr="0014716E" w:rsidRDefault="00182A33" w:rsidP="0091426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скорость и кэш для верхних элементов стека.</w:t>
      </w:r>
    </w:p>
    <w:p w14:paraId="2D5086E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6" w:name="_Toc20170865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виды стеков есть в стековых процессорах? Их количества?</w:t>
      </w:r>
      <w:bookmarkEnd w:id="76"/>
    </w:p>
    <w:p w14:paraId="1530D443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стековых процессорах используются следующие виды стеков:</w:t>
      </w:r>
    </w:p>
    <w:p w14:paraId="0D4BBC33" w14:textId="77777777" w:rsidR="00182A33" w:rsidRPr="0014716E" w:rsidRDefault="00182A33" w:rsidP="0091426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Операционный стек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основной стек для выполнения инструкций, содержит операнды и промежуточные результаты.</w:t>
      </w:r>
    </w:p>
    <w:p w14:paraId="2D7FAA4C" w14:textId="77777777" w:rsidR="00182A33" w:rsidRPr="0014716E" w:rsidRDefault="00182A33" w:rsidP="0091426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Стек возвратов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используется для хранения адресов возврата при вызове подпрограмм.</w:t>
      </w:r>
    </w:p>
    <w:p w14:paraId="15B5012D" w14:textId="77777777" w:rsidR="00182A33" w:rsidRPr="0014716E" w:rsidRDefault="00182A33" w:rsidP="0091426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Стек данных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отдельный стек для работы с данными, если архитектура поддерживает разделение стеков.</w:t>
      </w:r>
    </w:p>
    <w:p w14:paraId="5BFACD79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стеков зависит от архитектуры процессора:</w:t>
      </w:r>
    </w:p>
    <w:p w14:paraId="3FA988A7" w14:textId="77777777" w:rsidR="00182A33" w:rsidRPr="0014716E" w:rsidRDefault="00182A33" w:rsidP="0091426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Минимально — 1 стек (обычно операционный).</w:t>
      </w:r>
    </w:p>
    <w:p w14:paraId="65EC4582" w14:textId="77777777" w:rsidR="00182A33" w:rsidRPr="0014716E" w:rsidRDefault="00182A33" w:rsidP="0091426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более сложных системах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-процессорах) — 2 стека (операционный и стек возвратов).</w:t>
      </w:r>
    </w:p>
    <w:p w14:paraId="34337A13" w14:textId="77777777" w:rsidR="00182A33" w:rsidRPr="0014716E" w:rsidRDefault="00182A33" w:rsidP="0091426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редких случаях — 3 стека, если поддерживается отдельный стек данных.</w:t>
      </w:r>
    </w:p>
    <w:p w14:paraId="35DEE952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Точное количество определяется конкретной реализацией процессора.</w:t>
      </w:r>
    </w:p>
    <w:p w14:paraId="29DE138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7" w:name="_Toc20170865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основные принципы описания алгоритмов для стековых процессоров? 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High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language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77"/>
    </w:p>
    <w:p w14:paraId="3C82E3EA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Основные принципы описания алгоритмов для стековых процессоров:</w:t>
      </w:r>
    </w:p>
    <w:p w14:paraId="046E6A05" w14:textId="77777777" w:rsidR="00182A33" w:rsidRPr="0014716E" w:rsidRDefault="00182A33" w:rsidP="0091426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стека как основного хранилища операндов и промежуточных результатов.</w:t>
      </w:r>
    </w:p>
    <w:p w14:paraId="1AE5E569" w14:textId="77777777" w:rsidR="00182A33" w:rsidRPr="0014716E" w:rsidRDefault="00182A33" w:rsidP="0091426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Операции выполняются с вершины стека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TOS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где аргументы извлекаются неявно.</w:t>
      </w:r>
    </w:p>
    <w:p w14:paraId="009EAB57" w14:textId="77777777" w:rsidR="00182A33" w:rsidRPr="0014716E" w:rsidRDefault="00182A33" w:rsidP="0091426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Алгоритмы строятся на последовательности команд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(загрузка данных),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(извлечение данных) и операций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mul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21FD2F0" w14:textId="77777777" w:rsidR="00182A33" w:rsidRPr="0014716E" w:rsidRDefault="00182A33" w:rsidP="0091426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Минимизация количества регистров, акцент на стековую адресацию.</w:t>
      </w:r>
    </w:p>
    <w:p w14:paraId="79EC3314" w14:textId="77777777" w:rsidR="00182A33" w:rsidRPr="0014716E" w:rsidRDefault="00182A33" w:rsidP="0091426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Разделение логики на подпрограммы с использованием стека возвратов.</w:t>
      </w:r>
    </w:p>
    <w:p w14:paraId="75706F2A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стековый язык программирования, разработанный для эффективной работы на стековых процессорах. Он использует обратную польскую нотацию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Polish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RPN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где операции выполняются сразу после помещения операндов на стек.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прост, модулен и оптимизирован для встраиваемых систем.</w:t>
      </w:r>
    </w:p>
    <w:p w14:paraId="7565837C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HLMC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концепция архитектуры процессора, оптимизированной для прямого выполнения кода на высокоуровневых языках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Forth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Pascal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без значительных компиляций. Такие системы,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Burrough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5000, используют стековые механизмы для упрощения интерпретации и повышения производительности при работе с высокоуровневыми конструкциями.</w:t>
      </w:r>
    </w:p>
    <w:p w14:paraId="478DBCB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8" w:name="_Toc20170865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процессоры? Каковы их ключевые особенности, достоинства и недостатки?</w:t>
      </w:r>
      <w:bookmarkEnd w:id="78"/>
    </w:p>
    <w:p w14:paraId="76AE9B81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архитектура процессора, где отдельные инструкции могут выполнять несколько низкоуровневых операций (загрузка из памяти, арифметические действия, сохранение в память) или поддерживать многоступенчатые операции и различные режимы адресации в одной инструкции.</w:t>
      </w:r>
    </w:p>
    <w:p w14:paraId="2390A3B1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особенности:</w:t>
      </w:r>
    </w:p>
    <w:p w14:paraId="7EE492A4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Низкоуровневые языки.</w:t>
      </w:r>
    </w:p>
    <w:p w14:paraId="21DA9983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Разнообразие архитектур.</w:t>
      </w:r>
    </w:p>
    <w:p w14:paraId="5A3FFAD9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Неразвитость компиляторов.</w:t>
      </w:r>
    </w:p>
    <w:p w14:paraId="638742E0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Удобство программирования.</w:t>
      </w:r>
    </w:p>
    <w:p w14:paraId="571D88BB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Высокая производительность.</w:t>
      </w:r>
    </w:p>
    <w:p w14:paraId="2313435B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Минимум обмена программами.</w:t>
      </w:r>
    </w:p>
    <w:p w14:paraId="350BB03C" w14:textId="77777777" w:rsidR="00182A33" w:rsidRPr="0014716E" w:rsidRDefault="00182A33" w:rsidP="0091426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Минимум накладных расходов.</w:t>
      </w:r>
    </w:p>
    <w:p w14:paraId="1C74ADCA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433BD681" w14:textId="77777777" w:rsidR="00182A33" w:rsidRPr="0014716E" w:rsidRDefault="00182A33" w:rsidP="0091426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Сложная система команд (использование анализа).</w:t>
      </w:r>
    </w:p>
    <w:p w14:paraId="69A0EE93" w14:textId="77777777" w:rsidR="00182A33" w:rsidRPr="0014716E" w:rsidRDefault="00182A33" w:rsidP="0091426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Сложное устройство процессора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DED63D4" w14:textId="77777777" w:rsidR="00182A33" w:rsidRPr="0014716E" w:rsidRDefault="00182A33" w:rsidP="0091426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 генерировать эффективный машинный код.</w:t>
      </w:r>
    </w:p>
    <w:p w14:paraId="771BA177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7A0E502F" w14:textId="77777777" w:rsidR="00182A33" w:rsidRPr="0014716E" w:rsidRDefault="00182A33" w:rsidP="0091426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Высокая сложность реализации.</w:t>
      </w:r>
    </w:p>
    <w:p w14:paraId="122701F4" w14:textId="77777777" w:rsidR="00182A33" w:rsidRPr="0014716E" w:rsidRDefault="00182A33" w:rsidP="0091426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Длительные циклы выполнения инструкций.</w:t>
      </w:r>
    </w:p>
    <w:p w14:paraId="7D82B040" w14:textId="77777777" w:rsidR="00182A33" w:rsidRPr="0014716E" w:rsidRDefault="00182A33" w:rsidP="0091426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Трудности с оптимизацией и конвейеризацией.</w:t>
      </w:r>
    </w:p>
    <w:p w14:paraId="0ED4384A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79" w:name="_Toc20170866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виды адресации аргументов инструкции в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процессорах?</w:t>
      </w:r>
      <w:bookmarkEnd w:id="79"/>
    </w:p>
    <w:p w14:paraId="027EC973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процессорах используются следующие виды адресации аргументов инструкции:</w:t>
      </w:r>
    </w:p>
    <w:p w14:paraId="55030230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Прямая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операнда указан явно в инструкции.</w:t>
      </w:r>
    </w:p>
    <w:p w14:paraId="6F77DB3B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Непрямая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Indirect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операнда находится по адресу, указанному в инструкции.</w:t>
      </w:r>
    </w:p>
    <w:p w14:paraId="64225793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Регистровая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Операнд находится в регистре.</w:t>
      </w:r>
    </w:p>
    <w:p w14:paraId="14868709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Адресация со смещением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Indexed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операнда вычисляется как сумма базового адреса и смещения.</w:t>
      </w:r>
    </w:p>
    <w:p w14:paraId="07F71593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Базовая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операнда вычисляется относительно базового регистра.</w:t>
      </w:r>
    </w:p>
    <w:p w14:paraId="2D036FCF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Относительная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Relative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операнда вычисляется относительно текущего значения счетчика команд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7E53602" w14:textId="77777777" w:rsidR="00182A33" w:rsidRPr="0014716E" w:rsidRDefault="00182A33" w:rsidP="0091426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Смешанная адресация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Mixed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Комбинация нескольких методов, например, регистровая с индексом.</w:t>
      </w:r>
    </w:p>
    <w:p w14:paraId="1F5AFBF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0" w:name="_Toc20170866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каких случаях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инструкции эффективны? Приведите примеры.</w:t>
      </w:r>
      <w:bookmarkEnd w:id="80"/>
    </w:p>
    <w:p w14:paraId="14F2E1FB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инструкции эффективны в следующих случаях:</w:t>
      </w:r>
    </w:p>
    <w:p w14:paraId="44D41347" w14:textId="77777777" w:rsidR="00182A33" w:rsidRPr="0014716E" w:rsidRDefault="00182A33" w:rsidP="0091426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 выполнении сложных операций, требующих нескольких шагов (например, умножение с накоплением или обработка строк), где одна инструкция может заменить серию простых команд.</w:t>
      </w:r>
    </w:p>
    <w:p w14:paraId="16F4745F" w14:textId="77777777" w:rsidR="00182A33" w:rsidRPr="0014716E" w:rsidRDefault="00182A33" w:rsidP="0091426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задачах, где важна плотность кода, например, в системах с ограниченной памятью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(встроенные системы, старые компьютеры).</w:t>
      </w:r>
    </w:p>
    <w:p w14:paraId="3B21115E" w14:textId="77777777" w:rsidR="00182A33" w:rsidRPr="0014716E" w:rsidRDefault="00182A33" w:rsidP="0091426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 программировании на низкоуровневых языках, где разработчик может напрямую использовать богатый набор инструкций.</w:t>
      </w:r>
    </w:p>
    <w:p w14:paraId="7EA4071B" w14:textId="77777777" w:rsidR="00182A33" w:rsidRPr="0014716E" w:rsidRDefault="00182A33" w:rsidP="0091426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приложениях, где минимизация обмена данными между памятью и процессором критична.</w:t>
      </w:r>
    </w:p>
    <w:p w14:paraId="75B18D58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14:paraId="37885098" w14:textId="77777777" w:rsidR="00182A33" w:rsidRPr="0014716E" w:rsidRDefault="00182A33" w:rsidP="0091426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IBM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/360 и 370: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Эффективны для коммерческих приложений, таких как обработка данных и транзакций.</w:t>
      </w:r>
    </w:p>
    <w:p w14:paraId="0388B927" w14:textId="77777777" w:rsidR="00182A33" w:rsidRPr="0014716E" w:rsidRDefault="00182A33" w:rsidP="0091426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VAX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 справляется с научными вычислениями и обработкой больших объемов данных.</w:t>
      </w:r>
    </w:p>
    <w:p w14:paraId="2F33D028" w14:textId="77777777" w:rsidR="00182A33" w:rsidRPr="0014716E" w:rsidRDefault="00182A33" w:rsidP="0091426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Intel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86 (ранние модели):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Использовались в ПК для задач общего назначения, где важна совместимость и компактность кода.</w:t>
      </w:r>
    </w:p>
    <w:p w14:paraId="06D1105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1" w:name="_Toc20170866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чём выражается комплексность систем команд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81"/>
    </w:p>
    <w:p w14:paraId="29381411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Комплексность систем команд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выражается в следующем:</w:t>
      </w:r>
    </w:p>
    <w:p w14:paraId="67669DE0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Большое количество инструкций: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Сотни различных команд, включая сложные многооперационные инструкции.</w:t>
      </w:r>
    </w:p>
    <w:p w14:paraId="66C38213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Разнообразие режимов адресации: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Поддержка множества способов доступа к операндам (прямая, непрямая, регистровая, индексная и др.).</w:t>
      </w:r>
    </w:p>
    <w:p w14:paraId="7561FBB9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Многоступенчатые операции: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Одна инструкция может выполнять несколько низкоуровневых действий (загрузка, вычисление, сохранение).</w:t>
      </w:r>
    </w:p>
    <w:p w14:paraId="4B02ECD4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Переменная длина инструкций: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Разная длина команд, что усложняет декодирование и выполнение.</w:t>
      </w:r>
    </w:p>
    <w:p w14:paraId="4A446E56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Сложная микроархитектура: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Необходимость сложного блока управления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интерпретации и выполнения инструкций.</w:t>
      </w:r>
    </w:p>
    <w:p w14:paraId="3E49B39B" w14:textId="77777777" w:rsidR="00182A33" w:rsidRPr="0014716E" w:rsidRDefault="00182A33" w:rsidP="0091426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Высокая плотность кода: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Компактность программ за счет сложных инструкций, но с увеличением сложности процессора.</w:t>
      </w:r>
    </w:p>
    <w:p w14:paraId="1C2BEB4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2" w:name="_Toc20170866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существуют подходы к реализации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? Достоинства и недостатки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Hardwired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микропрограммного управления?</w:t>
      </w:r>
      <w:bookmarkEnd w:id="82"/>
    </w:p>
    <w:p w14:paraId="2A70CB73" w14:textId="77777777" w:rsidR="00182A33" w:rsidRPr="0014716E" w:rsidRDefault="00182A33" w:rsidP="0091426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Hardwired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(Жестко запрограммированное управление):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Управление реализовано через фиксированную комбинационную логику и регистры состояния.</w:t>
      </w:r>
    </w:p>
    <w:p w14:paraId="4439D5AA" w14:textId="77777777" w:rsidR="00182A33" w:rsidRPr="0014716E" w:rsidRDefault="00182A33" w:rsidP="0091426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Microprogrammed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(Микропрограммное управление):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Управление осуществляется с помощью микропрограмм, хранящихся в памяти управления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9C6C142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Достоинства и недостатки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Hardwired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управления:</w:t>
      </w:r>
    </w:p>
    <w:p w14:paraId="58F0ED66" w14:textId="77777777" w:rsidR="00182A33" w:rsidRPr="0014716E" w:rsidRDefault="00182A33" w:rsidP="0091426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0359A" w14:textId="77777777" w:rsidR="00182A33" w:rsidRPr="0014716E" w:rsidRDefault="00182A33" w:rsidP="00914261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скорость выполнения благодаря прямой логике.</w:t>
      </w:r>
    </w:p>
    <w:p w14:paraId="27A51CBA" w14:textId="77777777" w:rsidR="00182A33" w:rsidRPr="0014716E" w:rsidRDefault="00182A33" w:rsidP="00914261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Простота для фиксированных инструкций.</w:t>
      </w:r>
    </w:p>
    <w:p w14:paraId="044BE5DD" w14:textId="77777777" w:rsidR="00182A33" w:rsidRPr="0014716E" w:rsidRDefault="00182A33" w:rsidP="0091426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BDFE0A" w14:textId="77777777" w:rsidR="00182A33" w:rsidRPr="0014716E" w:rsidRDefault="00182A33" w:rsidP="00914261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изменения или добавления новых инструкций.</w:t>
      </w:r>
    </w:p>
    <w:p w14:paraId="09C7ACAA" w14:textId="77777777" w:rsidR="00182A33" w:rsidRPr="0014716E" w:rsidRDefault="00182A33" w:rsidP="00914261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стоимость разработки и модификации.</w:t>
      </w:r>
    </w:p>
    <w:p w14:paraId="4C379FF1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Достоинства и недостатки микропрограммного управления:</w:t>
      </w:r>
    </w:p>
    <w:p w14:paraId="0CFFC482" w14:textId="77777777" w:rsidR="00182A33" w:rsidRPr="0014716E" w:rsidRDefault="00182A33" w:rsidP="0091426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26E8A" w14:textId="77777777" w:rsidR="00182A33" w:rsidRPr="0014716E" w:rsidRDefault="00182A33" w:rsidP="00914261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Гибкость: легко добавлять или изменять инструкции через обновление микропрограмм.</w:t>
      </w:r>
    </w:p>
    <w:p w14:paraId="02F790A2" w14:textId="77777777" w:rsidR="00182A33" w:rsidRPr="0014716E" w:rsidRDefault="00182A33" w:rsidP="00914261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Упрощает разработку сложных систем команд.</w:t>
      </w:r>
    </w:p>
    <w:p w14:paraId="6E744AED" w14:textId="77777777" w:rsidR="00182A33" w:rsidRPr="0014716E" w:rsidRDefault="00182A33" w:rsidP="0091426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B4927" w14:textId="77777777" w:rsidR="00182A33" w:rsidRPr="0014716E" w:rsidRDefault="00182A33" w:rsidP="00914261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Более низкая скорость из-за необходимости извлечения микрокода.</w:t>
      </w:r>
    </w:p>
    <w:p w14:paraId="74E25307" w14:textId="77777777" w:rsidR="00182A33" w:rsidRPr="0014716E" w:rsidRDefault="00182A33" w:rsidP="00914261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Увеличение объема памяти для хранения микропрограмм.</w:t>
      </w:r>
    </w:p>
    <w:p w14:paraId="6008582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83" w:name="_Toc20170866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микропрограммное управление? Что такое микроинструкция?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В чём отличия инструкций и микроинструкций?</w:t>
      </w:r>
      <w:bookmarkEnd w:id="83"/>
    </w:p>
    <w:p w14:paraId="062B9DEB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Микропрограммное управление — это подход к реализации блока управления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где последовательность микрокоманд (микропрограмм) хранится в специальной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Storage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используется для управления выполнением инструкций процессора. Каждая микропрограмма разбивает сложные инструкции на элементарные шаги.</w:t>
      </w:r>
    </w:p>
    <w:p w14:paraId="5255EEFA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микроинструкция?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Микроинструкция — это базовая единица микропрограммы, содержащая набор сигналов управления, которые определяют действия процессора на одном такте. Она включает поля для управления регистрами,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мультиплексорами и другими компонентами.</w:t>
      </w:r>
    </w:p>
    <w:p w14:paraId="45BDC5E9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чём отличия инструкций и микроинструкций?</w:t>
      </w:r>
    </w:p>
    <w:p w14:paraId="1C5E545D" w14:textId="77777777" w:rsidR="00182A33" w:rsidRPr="0014716E" w:rsidRDefault="00182A33" w:rsidP="0091426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абстракции: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Инструкции — это команды высокого уровня, видимые программисту или компилятору, тогда как микроинструкции — низкоуровневые команды, управляющие оборудованием.</w:t>
      </w:r>
    </w:p>
    <w:p w14:paraId="69D729A8" w14:textId="77777777" w:rsidR="00182A33" w:rsidRPr="0014716E" w:rsidRDefault="00182A33" w:rsidP="0091426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Инструкция содержит опкод и операнды, а микроинструкция — детали управления (сигналы для регистров,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т.д.).</w:t>
      </w:r>
    </w:p>
    <w:p w14:paraId="7E6602DF" w14:textId="77777777" w:rsidR="00182A33" w:rsidRPr="0014716E" w:rsidRDefault="00182A33" w:rsidP="0091426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Исполнение: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Одна инструкция может быть разбита на несколько микроинструкций, выполняемых последовательно.</w:t>
      </w:r>
    </w:p>
    <w:p w14:paraId="2A8913FB" w14:textId="77777777" w:rsidR="00182A33" w:rsidRPr="0014716E" w:rsidRDefault="00182A33" w:rsidP="0091426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Инструкции хранятся в основной памяти, микроинструкции — в памяти управления.</w:t>
      </w:r>
    </w:p>
    <w:p w14:paraId="6861BCF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4" w:name="_Toc20170866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 можно оптимизировать инструкции при помощи микропрограммирования? Приведите пример.</w:t>
      </w:r>
      <w:bookmarkEnd w:id="84"/>
    </w:p>
    <w:p w14:paraId="60FCA89D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Оптимизация инструкций с использованием микропрограммирования достигается за счет:</w:t>
      </w:r>
    </w:p>
    <w:p w14:paraId="57DD72EA" w14:textId="77777777" w:rsidR="00182A33" w:rsidRPr="0014716E" w:rsidRDefault="00182A33" w:rsidP="0091426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Разбиения сложных инструкций на более простые микрооперации, что позволяет ускорить выполнение.</w:t>
      </w:r>
    </w:p>
    <w:p w14:paraId="658E59B7" w14:textId="77777777" w:rsidR="00182A33" w:rsidRPr="0014716E" w:rsidRDefault="00182A33" w:rsidP="0091426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Повторного использования общих последовательностей микрокода для различных инструкций.</w:t>
      </w:r>
    </w:p>
    <w:p w14:paraId="2114B21A" w14:textId="77777777" w:rsidR="00182A33" w:rsidRPr="0014716E" w:rsidRDefault="00182A33" w:rsidP="0091426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Упрощения декодирования за счет создания специализированных микропрограмм.</w:t>
      </w:r>
    </w:p>
    <w:p w14:paraId="32014326" w14:textId="77777777" w:rsidR="00182A33" w:rsidRPr="0014716E" w:rsidRDefault="00182A33" w:rsidP="0091426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Адаптации микрокода под конкретные задачи или архитектуру процессора.</w:t>
      </w:r>
    </w:p>
    <w:p w14:paraId="7579C904" w14:textId="77777777" w:rsidR="00182A33" w:rsidRPr="0014716E" w:rsidRDefault="00182A33" w:rsidP="0091426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Снижения количества тактов за счет параллельного выполнения микроопераций.</w:t>
      </w:r>
    </w:p>
    <w:p w14:paraId="5C2191D7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Рассмотрим инструкцию умножения с накоплением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MULACC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2), которая умножает содержимое регистра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на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2 и добавляет результат к аккумулятору.</w:t>
      </w:r>
    </w:p>
    <w:p w14:paraId="0EE4DAD2" w14:textId="77777777" w:rsidR="00182A33" w:rsidRPr="0014716E" w:rsidRDefault="00182A33" w:rsidP="0091426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Без микропрограммирования: Инструкция может требовать нескольких отдельных шагов (загрузка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загрузка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умножение, добавление 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что занимает больше тактов.</w:t>
      </w:r>
    </w:p>
    <w:p w14:paraId="7CAB6B79" w14:textId="77777777" w:rsidR="00182A33" w:rsidRPr="0014716E" w:rsidRDefault="00182A33" w:rsidP="0091426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микропрограммированием: Микропрограмма может быть оптимизирована следующим образом: </w:t>
      </w:r>
    </w:p>
    <w:p w14:paraId="57470235" w14:textId="77777777" w:rsidR="00182A33" w:rsidRPr="0014716E" w:rsidRDefault="00182A33" w:rsidP="00914261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Микроинструкция 1: Загрузить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2C91D4" w14:textId="77777777" w:rsidR="00182A33" w:rsidRPr="0014716E" w:rsidRDefault="00182A33" w:rsidP="00914261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Микроинструкция 2: Выполнить умножение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AE36567" w14:textId="77777777" w:rsidR="00182A33" w:rsidRPr="0014716E" w:rsidRDefault="00182A33" w:rsidP="00914261">
      <w:pPr>
        <w:numPr>
          <w:ilvl w:val="1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Микроинструкция 3: Добавить результат 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сохранить. Эту последовательность можно закодировать как одну микропрограмму, уменьшив общее время выполнения и улучшив эффективность за счет параллельных операций внутри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61A201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5" w:name="_Toc20170866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подходы к поиску первой микроинструкции для заданной инструкции?</w:t>
      </w:r>
      <w:bookmarkEnd w:id="85"/>
    </w:p>
    <w:p w14:paraId="1AEC8E8C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Существуют следующие подходы к поиску первой микроинструкции для заданной инструкции:</w:t>
      </w:r>
    </w:p>
    <w:p w14:paraId="00255E31" w14:textId="77777777" w:rsidR="00182A33" w:rsidRPr="0014716E" w:rsidRDefault="00182A33" w:rsidP="0091426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Алгоритмический подход (сопоставление инструкции с условием):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49B1C4C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сопоставление кода опкода инструкции с условием в таблице переходов.</w:t>
      </w:r>
    </w:p>
    <w:p w14:paraId="3D9966AE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Опкод 0101 сопоставляется с адресом первой микроинструкции.</w:t>
      </w:r>
    </w:p>
    <w:p w14:paraId="4104E59F" w14:textId="77777777" w:rsidR="00182A33" w:rsidRPr="0014716E" w:rsidRDefault="00182A33" w:rsidP="0091426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Отображение кода операции на адрес микроинструкции: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E9D861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Код операции 0101 напрямую отображается на адрес в памяти управления (например, 0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05).</w:t>
      </w:r>
    </w:p>
    <w:p w14:paraId="6D1EF659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для простых систем с фиксированным соответствием.</w:t>
      </w:r>
    </w:p>
    <w:p w14:paraId="57DDB0F0" w14:textId="77777777" w:rsidR="00182A33" w:rsidRPr="0014716E" w:rsidRDefault="00182A33" w:rsidP="0091426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Непрямое отображение (через таблицу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look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ED9C3B9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 использования таблицы соответствия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где для каждого опкода хранится адрес первой микроинструкции.</w:t>
      </w:r>
    </w:p>
    <w:p w14:paraId="3336768F" w14:textId="77777777" w:rsidR="00182A33" w:rsidRPr="0014716E" w:rsidRDefault="00182A33" w:rsidP="00914261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Пример: Для опкода 0101 таблица указывает адрес 4 в памяти управления.</w:t>
      </w:r>
    </w:p>
    <w:p w14:paraId="4B6F2A95" w14:textId="77777777" w:rsidR="00182A33" w:rsidRPr="0014716E" w:rsidRDefault="00182A33" w:rsidP="0018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подходы выбираются в зависимости от сложности архитектуры и требований к скорости выполнения.</w:t>
      </w:r>
    </w:p>
    <w:p w14:paraId="40CF7BE0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5A1C76EE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6" w:name="_Toc20170866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архитектура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NISC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 Каковы область её применения, достоинства и недостатки?</w:t>
      </w:r>
      <w:bookmarkEnd w:id="86"/>
    </w:p>
    <w:p w14:paraId="7806F9E2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NISC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архитектура процессора, не использующая фиксированный набор инструкций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 Вместо этого она основана на прямом отображении алгоритмов на аппаратные микрооперации, управляемые высокоуровневым синтезом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где программа компилируется в специализированный поток микроопераций.</w:t>
      </w:r>
    </w:p>
    <w:p w14:paraId="3EAD4571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применения:</w:t>
      </w:r>
    </w:p>
    <w:p w14:paraId="184DE116" w14:textId="77777777" w:rsidR="00D679DC" w:rsidRPr="0014716E" w:rsidRDefault="00D679DC" w:rsidP="0091426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Применяется в ускорителях вычислений, в высокоуровневом синтезе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EC0C515" w14:textId="77777777" w:rsidR="00D679DC" w:rsidRPr="0014716E" w:rsidRDefault="00D679DC" w:rsidP="0091426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NITTA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процессор, где вычислительные блоки управляются в стиле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455AA65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2576B099" w14:textId="77777777" w:rsidR="00D679DC" w:rsidRPr="0014716E" w:rsidRDefault="00D679DC" w:rsidP="0091426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Упрощение аппаратуры за счет отсутствия фиксированной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5619122" w14:textId="77777777" w:rsidR="00D679DC" w:rsidRPr="0014716E" w:rsidRDefault="00D679DC" w:rsidP="0091426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производительность для специфических задач благодаря прямому синтезу.</w:t>
      </w:r>
    </w:p>
    <w:p w14:paraId="1B099DFF" w14:textId="77777777" w:rsidR="00D679DC" w:rsidRPr="0014716E" w:rsidRDefault="00D679DC" w:rsidP="0091426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Гибкость адаптации под конкретные алгоритмы.</w:t>
      </w:r>
    </w:p>
    <w:p w14:paraId="5AFEEE8A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0112191A" w14:textId="77777777" w:rsidR="00D679DC" w:rsidRPr="0014716E" w:rsidRDefault="00D679DC" w:rsidP="0091426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Необходимость сложного высокоуровневого синтеза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E599C50" w14:textId="77777777" w:rsidR="00D679DC" w:rsidRPr="0014716E" w:rsidRDefault="00D679DC" w:rsidP="0091426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Отсутствие стандартной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затрудняет совместимость и переносимость кода.</w:t>
      </w:r>
    </w:p>
    <w:p w14:paraId="3ECE86CD" w14:textId="77777777" w:rsidR="00D679DC" w:rsidRPr="0014716E" w:rsidRDefault="00D679DC" w:rsidP="0091426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сложность разработки и оптимизации.</w:t>
      </w:r>
    </w:p>
    <w:p w14:paraId="5A03DD04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7" w:name="_Toc20170866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источники роста производительности процессоров?</w:t>
      </w:r>
      <w:bookmarkEnd w:id="87"/>
    </w:p>
    <w:p w14:paraId="7F97FACF" w14:textId="77777777" w:rsidR="00D679DC" w:rsidRPr="0014716E" w:rsidRDefault="00D679DC" w:rsidP="00914261">
      <w:pPr>
        <w:numPr>
          <w:ilvl w:val="0"/>
          <w:numId w:val="17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Частота.</w:t>
      </w:r>
    </w:p>
    <w:p w14:paraId="047DC293" w14:textId="77777777" w:rsidR="00D679DC" w:rsidRPr="0014716E" w:rsidRDefault="00D679DC" w:rsidP="00914261">
      <w:pPr>
        <w:numPr>
          <w:ilvl w:val="0"/>
          <w:numId w:val="17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Специализация системы команд, аппаратуры.</w:t>
      </w:r>
    </w:p>
    <w:p w14:paraId="679E401E" w14:textId="77777777" w:rsidR="00D679DC" w:rsidRPr="0014716E" w:rsidRDefault="00D679DC" w:rsidP="00914261">
      <w:pPr>
        <w:numPr>
          <w:ilvl w:val="0"/>
          <w:numId w:val="17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Параллелизм уровня бит, инструкций, задач.</w:t>
      </w:r>
    </w:p>
    <w:p w14:paraId="3D0E9A03" w14:textId="77777777" w:rsidR="00D679DC" w:rsidRPr="0014716E" w:rsidRDefault="00D679DC" w:rsidP="00914261">
      <w:pPr>
        <w:numPr>
          <w:ilvl w:val="0"/>
          <w:numId w:val="17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Адаптация структуры вычислителя под задачу и параллелизм.</w:t>
      </w:r>
    </w:p>
    <w:p w14:paraId="74373A21" w14:textId="77777777" w:rsidR="00D679DC" w:rsidRPr="0014716E" w:rsidRDefault="00D679DC" w:rsidP="00914261">
      <w:pPr>
        <w:numPr>
          <w:ilvl w:val="0"/>
          <w:numId w:val="17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Динамическая адаптация.</w:t>
      </w:r>
    </w:p>
    <w:p w14:paraId="32AF312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8" w:name="_Toc20170866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законы и ограничения влияют на производительность современных процессоров?</w:t>
      </w:r>
      <w:bookmarkEnd w:id="88"/>
    </w:p>
    <w:p w14:paraId="1EAA29D1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На производительность современных процессоров влияют следующие законы и ограничения:</w:t>
      </w:r>
    </w:p>
    <w:p w14:paraId="0112EEE7" w14:textId="77777777" w:rsidR="00D679DC" w:rsidRPr="0014716E" w:rsidRDefault="00D679DC" w:rsidP="0091426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Закон Мура: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Увеличение числа транзисторов на чипе удваивается примерно каждые 2 года, что исторически обеспечивало рост производительности.</w:t>
      </w:r>
    </w:p>
    <w:p w14:paraId="4E63BB54" w14:textId="77777777" w:rsidR="00D679DC" w:rsidRPr="0014716E" w:rsidRDefault="00D679DC" w:rsidP="0091426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Закон Амдала: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Ограничение ускорения параллельных вычислений из-за последовательной части программы.</w:t>
      </w:r>
    </w:p>
    <w:p w14:paraId="6316742F" w14:textId="77777777" w:rsidR="00D679DC" w:rsidRPr="0014716E" w:rsidRDefault="00D679DC" w:rsidP="0091426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Закон Деннарда: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Эффективность энергопотребления растет с уменьшением размера транзисторов, но этот закон стал менее применим с ростом тепловыделения.</w:t>
      </w:r>
    </w:p>
    <w:p w14:paraId="6F741F3D" w14:textId="77777777" w:rsidR="00D679DC" w:rsidRPr="0014716E" w:rsidRDefault="00D679DC" w:rsidP="0091426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Ограничение роста производительности из-за ограничений энергопотребления и тепловыделения.</w:t>
      </w:r>
    </w:p>
    <w:p w14:paraId="54DF6424" w14:textId="77777777" w:rsidR="00D679DC" w:rsidRPr="0014716E" w:rsidRDefault="00D679DC" w:rsidP="0091426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Разрыв между скоростью процессора и памятью, что ограничивает доступ к данным.</w:t>
      </w:r>
    </w:p>
    <w:p w14:paraId="4D0C447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89" w:name="_Toc20170867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представляют собой закон Мура и закон Деннарда?</w:t>
      </w:r>
      <w:bookmarkEnd w:id="89"/>
    </w:p>
    <w:p w14:paraId="504FDB87" w14:textId="77777777" w:rsidR="00D679DC" w:rsidRPr="0014716E" w:rsidRDefault="00D679DC" w:rsidP="00D679DC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Закон Мура</w:t>
      </w:r>
      <w:r w:rsidRPr="0014716E">
        <w:rPr>
          <w:lang w:val="ru-RU"/>
        </w:rPr>
        <w:t>: Количество транзисторов в микропроцессорах удваивается примерно каждые 2 года, что приводит к экспоненциальному росту вычислительной мощности.</w:t>
      </w:r>
    </w:p>
    <w:p w14:paraId="22A5AA8D" w14:textId="77777777" w:rsidR="00D679DC" w:rsidRPr="0014716E" w:rsidRDefault="00D679DC" w:rsidP="00D679DC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Закон Деннарда</w:t>
      </w:r>
      <w:r w:rsidRPr="0014716E">
        <w:rPr>
          <w:lang w:val="ru-RU"/>
        </w:rPr>
        <w:t>: При уменьшении размеров транзисторов (масштабировании) их энергопотребление снижается пропорционально квадрату уменьшения размеров, позволяя увеличивать плотность и производительность без роста энергозатрат.</w:t>
      </w:r>
    </w:p>
    <w:p w14:paraId="3616651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0" w:name="_Toc20170867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представляет собой закон Амдала? На каком уровне параллелизма он работает?</w:t>
      </w:r>
      <w:bookmarkEnd w:id="90"/>
    </w:p>
    <w:p w14:paraId="42266D11" w14:textId="77777777" w:rsidR="00D679DC" w:rsidRPr="0014716E" w:rsidRDefault="00D679DC" w:rsidP="00D679DC">
      <w:pPr>
        <w:pStyle w:val="break-words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Закон Амдала</w:t>
      </w:r>
      <w:r w:rsidRPr="0014716E">
        <w:rPr>
          <w:lang w:val="ru-RU"/>
        </w:rPr>
        <w:t xml:space="preserve">: Описывает ускорение, которое можно получить при параллельной обработке задачи. Ускорение ограничено долей последовательной части программы: </w:t>
      </w:r>
      <w:r w:rsidRPr="0014716E">
        <w:rPr>
          <w:rStyle w:val="katex-mathml"/>
        </w:rPr>
        <w:t>S</w:t>
      </w:r>
      <w:r w:rsidRPr="0014716E">
        <w:rPr>
          <w:rStyle w:val="katex-mathml"/>
          <w:lang w:val="ru-RU"/>
        </w:rPr>
        <w:t>=1(1−</w:t>
      </w:r>
      <w:r w:rsidRPr="0014716E">
        <w:rPr>
          <w:rStyle w:val="katex-mathml"/>
        </w:rPr>
        <w:t>P</w:t>
      </w:r>
      <w:r w:rsidRPr="0014716E">
        <w:rPr>
          <w:rStyle w:val="katex-mathml"/>
          <w:lang w:val="ru-RU"/>
        </w:rPr>
        <w:t>)+</w:t>
      </w:r>
      <w:r w:rsidRPr="0014716E">
        <w:rPr>
          <w:rStyle w:val="katex-mathml"/>
        </w:rPr>
        <w:t>PN</w:t>
      </w:r>
      <w:r w:rsidRPr="0014716E">
        <w:rPr>
          <w:rStyle w:val="katex-mathml"/>
          <w:lang w:val="ru-RU"/>
        </w:rPr>
        <w:t xml:space="preserve"> </w:t>
      </w:r>
      <w:r w:rsidRPr="0014716E">
        <w:rPr>
          <w:rStyle w:val="katex-mathml"/>
        </w:rPr>
        <w:t>S</w:t>
      </w:r>
      <w:r w:rsidRPr="0014716E">
        <w:rPr>
          <w:rStyle w:val="katex-mathml"/>
          <w:lang w:val="ru-RU"/>
        </w:rPr>
        <w:t xml:space="preserve"> = \</w:t>
      </w:r>
      <w:r w:rsidRPr="0014716E">
        <w:rPr>
          <w:rStyle w:val="katex-mathml"/>
        </w:rPr>
        <w:t>frac</w:t>
      </w:r>
      <w:r w:rsidRPr="0014716E">
        <w:rPr>
          <w:rStyle w:val="katex-mathml"/>
          <w:lang w:val="ru-RU"/>
        </w:rPr>
        <w:t>{1}{(1-</w:t>
      </w:r>
      <w:r w:rsidRPr="0014716E">
        <w:rPr>
          <w:rStyle w:val="katex-mathml"/>
        </w:rPr>
        <w:t>P</w:t>
      </w:r>
      <w:r w:rsidRPr="0014716E">
        <w:rPr>
          <w:rStyle w:val="katex-mathml"/>
          <w:lang w:val="ru-RU"/>
        </w:rPr>
        <w:t>) + \</w:t>
      </w:r>
      <w:r w:rsidRPr="0014716E">
        <w:rPr>
          <w:rStyle w:val="katex-mathml"/>
        </w:rPr>
        <w:t>frac</w:t>
      </w:r>
      <w:r w:rsidRPr="0014716E">
        <w:rPr>
          <w:rStyle w:val="katex-mathml"/>
          <w:lang w:val="ru-RU"/>
        </w:rPr>
        <w:t>{</w:t>
      </w:r>
      <w:r w:rsidRPr="0014716E">
        <w:rPr>
          <w:rStyle w:val="katex-mathml"/>
        </w:rPr>
        <w:t>P</w:t>
      </w:r>
      <w:r w:rsidRPr="0014716E">
        <w:rPr>
          <w:rStyle w:val="katex-mathml"/>
          <w:lang w:val="ru-RU"/>
        </w:rPr>
        <w:t>}{</w:t>
      </w:r>
      <w:r w:rsidRPr="0014716E">
        <w:rPr>
          <w:rStyle w:val="katex-mathml"/>
        </w:rPr>
        <w:t>N</w:t>
      </w:r>
      <w:r w:rsidRPr="0014716E">
        <w:rPr>
          <w:rStyle w:val="katex-mathml"/>
          <w:lang w:val="ru-RU"/>
        </w:rPr>
        <w:t xml:space="preserve">}} </w:t>
      </w:r>
      <w:r w:rsidRPr="0014716E">
        <w:rPr>
          <w:rStyle w:val="mord"/>
        </w:rPr>
        <w:t>S</w:t>
      </w:r>
      <w:r w:rsidRPr="0014716E">
        <w:rPr>
          <w:rStyle w:val="mrel"/>
          <w:lang w:val="ru-RU"/>
        </w:rPr>
        <w:t>=</w:t>
      </w:r>
      <w:r w:rsidRPr="0014716E">
        <w:rPr>
          <w:rStyle w:val="mopen"/>
          <w:lang w:val="ru-RU"/>
        </w:rPr>
        <w:t>(</w:t>
      </w:r>
      <w:r w:rsidRPr="0014716E">
        <w:rPr>
          <w:rStyle w:val="mord"/>
          <w:lang w:val="ru-RU"/>
        </w:rPr>
        <w:t>1</w:t>
      </w:r>
      <w:r w:rsidRPr="0014716E">
        <w:rPr>
          <w:rStyle w:val="mbin"/>
          <w:lang w:val="ru-RU"/>
        </w:rPr>
        <w:t>−</w:t>
      </w:r>
      <w:r w:rsidRPr="0014716E">
        <w:rPr>
          <w:rStyle w:val="mord"/>
        </w:rPr>
        <w:t>P</w:t>
      </w:r>
      <w:r w:rsidRPr="0014716E">
        <w:rPr>
          <w:rStyle w:val="mclose"/>
          <w:lang w:val="ru-RU"/>
        </w:rPr>
        <w:t>)</w:t>
      </w:r>
      <w:r w:rsidRPr="0014716E">
        <w:rPr>
          <w:rStyle w:val="mbin"/>
          <w:lang w:val="ru-RU"/>
        </w:rPr>
        <w:t>+</w:t>
      </w:r>
      <w:r w:rsidRPr="0014716E">
        <w:rPr>
          <w:rStyle w:val="mord"/>
        </w:rPr>
        <w:t>NP</w:t>
      </w:r>
      <w:r w:rsidRPr="0014716E">
        <w:rPr>
          <w:rStyle w:val="vlist-s"/>
          <w:lang w:val="ru-RU"/>
        </w:rPr>
        <w:t>​</w:t>
      </w:r>
      <w:r w:rsidRPr="0014716E">
        <w:rPr>
          <w:rStyle w:val="mord"/>
          <w:lang w:val="ru-RU"/>
        </w:rPr>
        <w:t>1</w:t>
      </w:r>
      <w:r w:rsidRPr="0014716E">
        <w:rPr>
          <w:rStyle w:val="vlist-s"/>
          <w:lang w:val="ru-RU"/>
        </w:rPr>
        <w:t>​</w:t>
      </w:r>
      <w:r w:rsidRPr="0014716E">
        <w:rPr>
          <w:lang w:val="ru-RU"/>
        </w:rPr>
        <w:t xml:space="preserve">, где </w:t>
      </w:r>
      <w:r w:rsidRPr="0014716E">
        <w:rPr>
          <w:rStyle w:val="katex-mathml"/>
        </w:rPr>
        <w:t>P</w:t>
      </w:r>
      <w:r w:rsidRPr="0014716E">
        <w:rPr>
          <w:rStyle w:val="katex-mathml"/>
          <w:lang w:val="ru-RU"/>
        </w:rPr>
        <w:t xml:space="preserve"> </w:t>
      </w:r>
      <w:r w:rsidRPr="0014716E">
        <w:rPr>
          <w:rStyle w:val="katex-mathml"/>
        </w:rPr>
        <w:t>P</w:t>
      </w:r>
      <w:r w:rsidRPr="0014716E">
        <w:rPr>
          <w:rStyle w:val="katex-mathml"/>
          <w:lang w:val="ru-RU"/>
        </w:rPr>
        <w:t xml:space="preserve"> </w:t>
      </w:r>
      <w:r w:rsidRPr="0014716E">
        <w:rPr>
          <w:rStyle w:val="mord"/>
        </w:rPr>
        <w:t>P</w:t>
      </w:r>
      <w:r w:rsidRPr="0014716E">
        <w:rPr>
          <w:lang w:val="ru-RU"/>
        </w:rPr>
        <w:t xml:space="preserve"> — доля параллельной части, </w:t>
      </w:r>
      <w:r w:rsidRPr="0014716E">
        <w:rPr>
          <w:rStyle w:val="katex-mathml"/>
        </w:rPr>
        <w:t>N</w:t>
      </w:r>
      <w:r w:rsidRPr="0014716E">
        <w:rPr>
          <w:rStyle w:val="katex-mathml"/>
          <w:lang w:val="ru-RU"/>
        </w:rPr>
        <w:t xml:space="preserve"> </w:t>
      </w:r>
      <w:r w:rsidRPr="0014716E">
        <w:rPr>
          <w:rStyle w:val="katex-mathml"/>
        </w:rPr>
        <w:t>N</w:t>
      </w:r>
      <w:r w:rsidRPr="0014716E">
        <w:rPr>
          <w:rStyle w:val="katex-mathml"/>
          <w:lang w:val="ru-RU"/>
        </w:rPr>
        <w:t xml:space="preserve"> </w:t>
      </w:r>
      <w:r w:rsidRPr="0014716E">
        <w:rPr>
          <w:rStyle w:val="mord"/>
        </w:rPr>
        <w:t>N</w:t>
      </w:r>
      <w:r w:rsidRPr="0014716E">
        <w:rPr>
          <w:lang w:val="ru-RU"/>
        </w:rPr>
        <w:t xml:space="preserve"> — число процессоров.</w:t>
      </w:r>
    </w:p>
    <w:p w14:paraId="5732FAF8" w14:textId="77777777" w:rsidR="00D679DC" w:rsidRPr="0014716E" w:rsidRDefault="00D679DC" w:rsidP="00D679DC">
      <w:pPr>
        <w:pStyle w:val="break-words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Уровень параллелизма</w:t>
      </w:r>
      <w:r w:rsidRPr="0014716E">
        <w:rPr>
          <w:lang w:val="ru-RU"/>
        </w:rPr>
        <w:t xml:space="preserve">: Работает на уровне </w:t>
      </w:r>
      <w:r w:rsidRPr="0014716E">
        <w:rPr>
          <w:rStyle w:val="Strong"/>
          <w:rFonts w:eastAsiaTheme="majorEastAsia"/>
          <w:lang w:val="ru-RU"/>
        </w:rPr>
        <w:t>задач</w:t>
      </w:r>
      <w:r w:rsidRPr="0014716E">
        <w:rPr>
          <w:lang w:val="ru-RU"/>
        </w:rPr>
        <w:t xml:space="preserve"> или </w:t>
      </w:r>
      <w:r w:rsidRPr="0014716E">
        <w:rPr>
          <w:rStyle w:val="Strong"/>
          <w:rFonts w:eastAsiaTheme="majorEastAsia"/>
          <w:lang w:val="ru-RU"/>
        </w:rPr>
        <w:t>программ</w:t>
      </w:r>
      <w:r w:rsidRPr="0014716E">
        <w:rPr>
          <w:lang w:val="ru-RU"/>
        </w:rPr>
        <w:t>, оценивая, как распараллеливание задач влияет на общее время выполнения.</w:t>
      </w:r>
    </w:p>
    <w:p w14:paraId="6EE6012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1" w:name="_Toc20170867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Power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тёмный кремний?</w:t>
      </w:r>
      <w:bookmarkEnd w:id="91"/>
    </w:p>
    <w:p w14:paraId="71BA1386" w14:textId="77777777" w:rsidR="00D679DC" w:rsidRPr="0014716E" w:rsidRDefault="00D679DC" w:rsidP="00D679DC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</w:rPr>
        <w:t>Power</w:t>
      </w:r>
      <w:r w:rsidRPr="0014716E">
        <w:rPr>
          <w:rStyle w:val="Strong"/>
          <w:rFonts w:eastAsiaTheme="majorEastAsia"/>
          <w:lang w:val="ru-RU"/>
        </w:rPr>
        <w:t xml:space="preserve"> </w:t>
      </w:r>
      <w:r w:rsidRPr="0014716E">
        <w:rPr>
          <w:rStyle w:val="Strong"/>
          <w:rFonts w:eastAsiaTheme="majorEastAsia"/>
        </w:rPr>
        <w:t>Wall</w:t>
      </w:r>
      <w:r w:rsidRPr="0014716E">
        <w:rPr>
          <w:lang w:val="ru-RU"/>
        </w:rPr>
        <w:t>: Ограничение роста производительности процессоров из-за высокой плотности энергопотребления, когда дальнейшее увеличение частоты или числа транзисторов приводит к чрезмерному тепловыделению, которое сложно рассеять.</w:t>
      </w:r>
    </w:p>
    <w:p w14:paraId="0A8BFC56" w14:textId="77777777" w:rsidR="00D679DC" w:rsidRPr="0014716E" w:rsidRDefault="00D679DC" w:rsidP="00D679DC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Тёмный кремний (</w:t>
      </w:r>
      <w:r w:rsidRPr="0014716E">
        <w:rPr>
          <w:rStyle w:val="Strong"/>
          <w:rFonts w:eastAsiaTheme="majorEastAsia"/>
        </w:rPr>
        <w:t>Dark</w:t>
      </w:r>
      <w:r w:rsidRPr="0014716E">
        <w:rPr>
          <w:rStyle w:val="Strong"/>
          <w:rFonts w:eastAsiaTheme="majorEastAsia"/>
          <w:lang w:val="ru-RU"/>
        </w:rPr>
        <w:t xml:space="preserve"> </w:t>
      </w:r>
      <w:r w:rsidRPr="0014716E">
        <w:rPr>
          <w:rStyle w:val="Strong"/>
          <w:rFonts w:eastAsiaTheme="majorEastAsia"/>
        </w:rPr>
        <w:t>Silicon</w:t>
      </w:r>
      <w:r w:rsidRPr="0014716E">
        <w:rPr>
          <w:rStyle w:val="Strong"/>
          <w:rFonts w:eastAsiaTheme="majorEastAsia"/>
          <w:lang w:val="ru-RU"/>
        </w:rPr>
        <w:t>)</w:t>
      </w:r>
      <w:r w:rsidRPr="0014716E">
        <w:rPr>
          <w:lang w:val="ru-RU"/>
        </w:rPr>
        <w:t>: Часть чипа, которая остаётся неактивной (выключенной) в определённый момент времени из-за ограничений по энергопотреблению и тепловыделению, чтобы предотвратить перегрев и сохранить энергоэффективность.</w:t>
      </w:r>
    </w:p>
    <w:p w14:paraId="2B784B0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2" w:name="_Toc20170867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подходы существуют к решению проблемы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в рамках процессоров семейства фон Неймана?</w:t>
      </w:r>
      <w:bookmarkEnd w:id="92"/>
    </w:p>
    <w:p w14:paraId="6719FDBA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проблема, связанная с разрывом в скорости между процессором и памятью. Для её решения в процессорах архитектуры фон Неймана применяются следующие подходы:</w:t>
      </w:r>
    </w:p>
    <w:p w14:paraId="6B27B896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Кэш-память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многоуровневой иерархии кэш-памяти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3) для хранения часто используемых данных ближе к процессору.</w:t>
      </w:r>
    </w:p>
    <w:p w14:paraId="6DE14189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Предвыборка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Алгоритмы предвыборки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prefetching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предугадывающие, какие данные понадобятся, и заранее загружающие их в кэш.</w:t>
      </w:r>
    </w:p>
    <w:p w14:paraId="759C0619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Увеличение пропускной способности памяти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Использование более быстрых типов памяти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DDR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HBM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многоканальных контроллеров памяти.</w:t>
      </w:r>
    </w:p>
    <w:p w14:paraId="7DA2EB7C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Сжатие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Сжатие данных в памяти для уменьшения объёма передаваемой информации и ускорения доступа.</w:t>
      </w:r>
    </w:p>
    <w:p w14:paraId="6E30DE5E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памяти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Технологии, такие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NUMA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Uniform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локализация данных для минимизации задержек.</w:t>
      </w:r>
    </w:p>
    <w:p w14:paraId="63CFB2C2" w14:textId="77777777" w:rsidR="00D679DC" w:rsidRPr="0014716E" w:rsidRDefault="00D679DC" w:rsidP="0091426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Интеграция памяти на кристалле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Использование технологий вроде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eDRAM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3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-стекирования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HBM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3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XPoint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сокращения задержек.</w:t>
      </w:r>
    </w:p>
    <w:p w14:paraId="05FFB0FA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3" w:name="_Toc20170867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подходы существуют к решению проблемы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в рамках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93"/>
    </w:p>
    <w:p w14:paraId="25552A4C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решения проблемы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Wall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(разрыва в скорости между вычислениями и доступом к памяти) в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Specific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Integrated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Circuits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Coarse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Grained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Reconfigurable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Arrays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применяются следующие подходы:</w:t>
      </w:r>
    </w:p>
    <w:p w14:paraId="4F447DB9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ASIC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98136D" w14:textId="77777777" w:rsidR="00D679DC" w:rsidRPr="0014716E" w:rsidRDefault="00D679DC" w:rsidP="0091426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Встроенная память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Интеграция высокоскоростной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eDRAM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непосредственно на кристалле для минимизации задержек.</w:t>
      </w:r>
    </w:p>
    <w:p w14:paraId="122E01AF" w14:textId="77777777" w:rsidR="00D679DC" w:rsidRPr="0014716E" w:rsidRDefault="00D679DC" w:rsidP="0091426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Специализированные контроллеры памяти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Оптимизированные под конкретное приложение контроллеры для эффективного управления потоками данных.</w:t>
      </w:r>
    </w:p>
    <w:p w14:paraId="0A035C30" w14:textId="77777777" w:rsidR="00D679DC" w:rsidRPr="0014716E" w:rsidRDefault="00D679DC" w:rsidP="0091426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Иерархия памяти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локальных буферов и регистров для хранения промежуточных данных, сокращающих обращения к внешней памяти.</w:t>
      </w:r>
    </w:p>
    <w:p w14:paraId="3DF44719" w14:textId="77777777" w:rsidR="00D679DC" w:rsidRPr="0014716E" w:rsidRDefault="00D679DC" w:rsidP="0091426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Параллельный доступ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Широкие шины данных и многопортовые структуры памяти для увеличения пропускной способности.</w:t>
      </w:r>
    </w:p>
    <w:p w14:paraId="5F58639F" w14:textId="77777777" w:rsidR="00D679DC" w:rsidRPr="0014716E" w:rsidRDefault="00D679DC" w:rsidP="0091426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Сжатие или реорганизация данных для уменьшения объёма передаваемой информации.</w:t>
      </w:r>
    </w:p>
    <w:p w14:paraId="5CF2A6EC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A959B" w14:textId="77777777" w:rsidR="00D679DC" w:rsidRPr="0014716E" w:rsidRDefault="00D679DC" w:rsidP="0091426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Распределённая память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Размещение небольших локальных банков памяти рядом с вычислительными блоками для быстрого доступа.</w:t>
      </w:r>
    </w:p>
    <w:p w14:paraId="1F4A4E67" w14:textId="77777777" w:rsidR="00D679DC" w:rsidRPr="0014716E" w:rsidRDefault="00D679DC" w:rsidP="0091426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Реконфигурируемые маршруты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Динамическая настройка путей передачи данных между вычислительными элементами и памятью для минимизации задержек.</w:t>
      </w:r>
    </w:p>
    <w:p w14:paraId="00AE78E6" w14:textId="77777777" w:rsidR="00D679DC" w:rsidRPr="0014716E" w:rsidRDefault="00D679DC" w:rsidP="0091426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Предвыборка и буферизация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Локальные буферы и механизмы предвыборки для прогнозирования и кэширования необходимых данных.</w:t>
      </w:r>
    </w:p>
    <w:p w14:paraId="4060BADD" w14:textId="77777777" w:rsidR="00D679DC" w:rsidRPr="0014716E" w:rsidRDefault="00D679DC" w:rsidP="0091426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Снижение объёма данных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алгоритмов, оптимизированных для работы с компактными данными, и локальных вычислений.</w:t>
      </w:r>
    </w:p>
    <w:p w14:paraId="59ED89AD" w14:textId="77777777" w:rsidR="00D679DC" w:rsidRPr="0014716E" w:rsidRDefault="00D679DC" w:rsidP="0091426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Параллельная обработка памяти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Многопотоковый доступ к памяти для одновременной работы с несколькими потоками данных.</w:t>
      </w:r>
    </w:p>
    <w:p w14:paraId="474DCBF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4" w:name="_Toc20170867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 Каковы особенности и предпосылки появления (ПО и аппаратура)?</w:t>
      </w:r>
      <w:bookmarkEnd w:id="94"/>
    </w:p>
    <w:p w14:paraId="32DA5F31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Reduced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архитектура компьютеров с сокращённым набором инструкций, ориентированная на простоту и скорость выполнения.</w:t>
      </w:r>
    </w:p>
    <w:p w14:paraId="7E829817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Особенности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119A85" w14:textId="77777777" w:rsidR="00D679DC" w:rsidRPr="0014716E" w:rsidRDefault="00D679DC" w:rsidP="0091426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Простые и фиксированной длины инструкции (например, 32 бита).</w:t>
      </w:r>
    </w:p>
    <w:p w14:paraId="0561DD60" w14:textId="77777777" w:rsidR="00D679DC" w:rsidRPr="0014716E" w:rsidRDefault="00D679DC" w:rsidP="0091426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Оптимизация для конвейерной обработки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pipelining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1676657F" w14:textId="77777777" w:rsidR="00D679DC" w:rsidRPr="0014716E" w:rsidRDefault="00D679DC" w:rsidP="0091426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скорость выполнения за счёт минимизации сложных операций.</w:t>
      </w:r>
    </w:p>
    <w:p w14:paraId="572086C3" w14:textId="77777777" w:rsidR="00D679DC" w:rsidRPr="0014716E" w:rsidRDefault="00D679DC" w:rsidP="0091426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Меньше зависимостей между инструкциями, что упрощает параллелизм.</w:t>
      </w:r>
    </w:p>
    <w:p w14:paraId="15DEC793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Предпосылки появления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9B18FD" w14:textId="77777777" w:rsidR="00D679DC" w:rsidRPr="0014716E" w:rsidRDefault="00D679DC" w:rsidP="0091426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Программное обеспечение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Сложные инструкции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-архитектурах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редко использовались компиляторами, снижая эффективность.</w:t>
      </w:r>
    </w:p>
    <w:p w14:paraId="3F1A596F" w14:textId="77777777" w:rsidR="00D679DC" w:rsidRPr="0014716E" w:rsidRDefault="00D679DC" w:rsidP="0091426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Аппаратура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Рост сложности декодирования и выполнения сложных инструкций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а также необходимость повышения производительности при ограниченных ресурсах привели к идее упрощения процессоров и акценте на конвейерной обработке.</w:t>
      </w:r>
    </w:p>
    <w:p w14:paraId="60129F8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5" w:name="_Toc20170867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сравниваются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 точки зрения архитектуры?</w:t>
      </w:r>
      <w:bookmarkEnd w:id="95"/>
    </w:p>
    <w:p w14:paraId="27AB7020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CISC (Complex Instruction Set Computer)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RISC (Reduced Instruction Set Computer)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различаются по архитектуре следующим образом:</w:t>
      </w:r>
    </w:p>
    <w:p w14:paraId="76F932EB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Набор инструкций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сложный набор инструкций переменной длины, включая многоадресные операции,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применяет простой набор фиксированной длины с минимальными операциями.</w:t>
      </w:r>
    </w:p>
    <w:p w14:paraId="51236385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Декодирование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сложного декодера из-за разнообразия инструкций,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простой декодер, что ускоряет выполнение.</w:t>
      </w:r>
    </w:p>
    <w:p w14:paraId="55ADD2C9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Конвейеризация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оптимизирован для конвейерной обработки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pipelining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благодаря однотипным инструкциям,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сложнее адаптировать к конвейеру.</w:t>
      </w:r>
    </w:p>
    <w:p w14:paraId="087C5153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микрокода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часто использует микрокод для реализации сложных инструкций,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полагается на прямое выполнение аппаратных операций.</w:t>
      </w:r>
    </w:p>
    <w:p w14:paraId="24488AA3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Производительность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более высокую скорость за счёт простоты и параллелизма,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эффективнее для специфических задач с минимальным числом инструкций.</w:t>
      </w:r>
    </w:p>
    <w:p w14:paraId="0DFB4C82" w14:textId="77777777" w:rsidR="00D679DC" w:rsidRPr="0014716E" w:rsidRDefault="00D679DC" w:rsidP="0091426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Память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больше памяти для хранения сложных инструкций,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компактные и однотипные команды.</w:t>
      </w:r>
    </w:p>
    <w:p w14:paraId="7CB2E107" w14:textId="77777777" w:rsidR="00D679DC" w:rsidRPr="0014716E" w:rsidRDefault="00D679DC" w:rsidP="00D67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фокусируется на скорости и энергоэффективности, 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на универсальности и плотности кода.</w:t>
      </w:r>
    </w:p>
    <w:p w14:paraId="72029AD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6" w:name="_Toc20170867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сравниваются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 точки зрения микро-архитектуры?</w:t>
      </w:r>
      <w:bookmarkEnd w:id="96"/>
    </w:p>
    <w:p w14:paraId="612F6FB0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CISC (Complex Instruction Set Computer)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RISC (Reduced Instruction Set Computer)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различаются по микроархитектуре следующим образом:</w:t>
      </w:r>
    </w:p>
    <w:p w14:paraId="73DC9A56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Декодирование инструкций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сложный декодер и микрокод для обработки переменной длины инструкций,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применяет простой декодер для фиксированных инструкций, упрощая конвейер.</w:t>
      </w:r>
    </w:p>
    <w:p w14:paraId="7119C88E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Конвейеризация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оптимизирован для эффективного конвейерного выполнения благодаря однородным стадиям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fetch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дополнительных стадий из-за сложных инструкций, что затрудняет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pipelining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52FDE69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регистров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больше регистров и меньшую зависимость от памяти, ускоряя доступ к данным,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полагается на меньшее число регистров и более частые обращения к памяти.</w:t>
      </w:r>
    </w:p>
    <w:p w14:paraId="18740823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АЛУ (арифметико-логическое устройство)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АЛУ выполняет простые операции, а сложные задачи разбиваются на последовательность инструкций;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АЛУ часто интегрирует сложные многооперационные команды.</w:t>
      </w:r>
    </w:p>
    <w:p w14:paraId="3668DDB7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 и управление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более простую схему управления сигналами благодаря унифицированным инструкциям,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сложной логики управления из-за разнообразия команд.</w:t>
      </w:r>
    </w:p>
    <w:p w14:paraId="700E7564" w14:textId="77777777" w:rsidR="006526F2" w:rsidRPr="0014716E" w:rsidRDefault="006526F2" w:rsidP="0091426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Энергоэффективность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более энергоэффективен за счёт простоты и параллелизма,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менее эффективным из-за высокой нагрузки на декодирование.</w:t>
      </w:r>
    </w:p>
    <w:p w14:paraId="75BA7B34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фокусируется на упрощении и скорости на уровне микроархитектуры,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оптимизирован для плотности кода и универсальности.</w:t>
      </w:r>
    </w:p>
    <w:p w14:paraId="48A3E9D2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7" w:name="_Toc20170867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особенности кодирования инструкций при сравнении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97"/>
    </w:p>
    <w:p w14:paraId="367B8800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Особенности кодирования инструкций при сравнении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C1D46A3" w14:textId="77777777" w:rsidR="006526F2" w:rsidRPr="0014716E" w:rsidRDefault="006526F2" w:rsidP="0091426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Длина инструкций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инструкции переменной длины (обычно 8–120 бит), что позволяет компактно кодировать сложные операции,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применяет фиксированную длину (обычно 32 бита), упрощая декодирование и конвейеризацию.</w:t>
      </w:r>
    </w:p>
    <w:p w14:paraId="4A2B9E80" w14:textId="77777777" w:rsidR="006526F2" w:rsidRPr="0014716E" w:rsidRDefault="006526F2" w:rsidP="0091426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Формат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включает сложные многоадресные форматы с переменным количеством операндов и режимов адресации,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простые форматы с фиксированным числом операндов (обычно 2–3), упрощая обработку.</w:t>
      </w:r>
    </w:p>
    <w:p w14:paraId="066C72B0" w14:textId="77777777" w:rsidR="006526F2" w:rsidRPr="0014716E" w:rsidRDefault="006526F2" w:rsidP="0091426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Микрокод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часто кодирует инструкции с использованием микрокода для реализации сложных операций,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избегает микрокода, полагаясь на простые команды, выполняемые аппаратно.</w:t>
      </w:r>
    </w:p>
    <w:p w14:paraId="097889C8" w14:textId="77777777" w:rsidR="006526F2" w:rsidRPr="0014716E" w:rsidRDefault="006526F2" w:rsidP="0091426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Плотность кода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высокую плотность кода за счёт компактных сложных инструкций, тогда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больше инструкций для той же задачи, увеличивая размер кода.</w:t>
      </w:r>
    </w:p>
    <w:p w14:paraId="704A67D7" w14:textId="77777777" w:rsidR="006526F2" w:rsidRPr="0014716E" w:rsidRDefault="006526F2" w:rsidP="0091426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множество режимов адресации (например, косвенную, базовую), закодированных в инструкциях, в то время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ограничивается простыми режимами (регистровая, непосредственная), снижая сложность декодера.</w:t>
      </w:r>
    </w:p>
    <w:p w14:paraId="3234B76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8" w:name="_Toc20170867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принципы конвейерного исполнения инструкций? Как это влияет на загрузку и производительность?</w:t>
      </w:r>
      <w:bookmarkEnd w:id="98"/>
    </w:p>
    <w:p w14:paraId="5ED8702B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Принципы конвейерного исполнения инструкций:</w:t>
      </w:r>
    </w:p>
    <w:p w14:paraId="3053F9AA" w14:textId="77777777" w:rsidR="006526F2" w:rsidRPr="0014716E" w:rsidRDefault="006526F2" w:rsidP="0091426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Разделение стадий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Инструкции разделяются на последовательные этапы (забор, декодирование, выполнение, запись результата), выполняемые параллельно для разных инструкций.</w:t>
      </w:r>
    </w:p>
    <w:p w14:paraId="209DB2A5" w14:textId="77777777" w:rsidR="006526F2" w:rsidRPr="0014716E" w:rsidRDefault="006526F2" w:rsidP="0091426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Одновременная обработка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Несколько инструкций находятся в конвейере одновременно, каждая на своей стадии.</w:t>
      </w:r>
    </w:p>
    <w:p w14:paraId="5CDB2D25" w14:textId="77777777" w:rsidR="006526F2" w:rsidRPr="0014716E" w:rsidRDefault="006526F2" w:rsidP="0091426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Синхронизация по тактам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Каждый этап завершается за один цикл такта, что позволяет запускать новую инструкцию на каждом такте.</w:t>
      </w:r>
    </w:p>
    <w:p w14:paraId="5F5FD009" w14:textId="77777777" w:rsidR="006526F2" w:rsidRPr="0014716E" w:rsidRDefault="006526F2" w:rsidP="0091426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задержек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Стадии проектируются для равномерной длительности, минимизируя простои.</w:t>
      </w:r>
    </w:p>
    <w:p w14:paraId="79BCE32D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Влияние на загрузку и производительность:</w:t>
      </w:r>
    </w:p>
    <w:p w14:paraId="5E64237E" w14:textId="77777777" w:rsidR="006526F2" w:rsidRPr="0014716E" w:rsidRDefault="006526F2" w:rsidP="0091426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Увеличение производительности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Теоретически позволяет выполнить одну инструкцию за цикл после заполнения конвейера, многократно ускоряя выполнение программ.</w:t>
      </w:r>
    </w:p>
    <w:p w14:paraId="42B27336" w14:textId="77777777" w:rsidR="006526F2" w:rsidRPr="0014716E" w:rsidRDefault="006526F2" w:rsidP="0091426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Увеличение загрузки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Конвейер повышает использование процессора, так как все его части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регистры, память) работают параллельно.</w:t>
      </w:r>
    </w:p>
    <w:p w14:paraId="52FAC1AC" w14:textId="77777777" w:rsidR="006526F2" w:rsidRPr="0014716E" w:rsidRDefault="006526F2" w:rsidP="0091426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Зависимости между инструкциями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или ветвления могут вызвать простои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stalls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снижая эффективность.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Требуется оптимизация компилятора и аппаратных решений (например, предсказание ветвлений).</w:t>
      </w:r>
    </w:p>
    <w:p w14:paraId="78E4C244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Конвейеризация улучшает производительность при условии минимизации задержек и корректной организации кода.</w:t>
      </w:r>
    </w:p>
    <w:p w14:paraId="7DE350B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99" w:name="_Toc20170868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типовые стадии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RISC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процессора?</w:t>
      </w:r>
      <w:bookmarkEnd w:id="99"/>
    </w:p>
    <w:p w14:paraId="60EC53CA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Типовые стадии RISC-процессора:</w:t>
      </w:r>
    </w:p>
    <w:p w14:paraId="65576624" w14:textId="77777777" w:rsidR="006526F2" w:rsidRPr="0014716E" w:rsidRDefault="006526F2" w:rsidP="0091426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(извлечение)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Извлечение инструкции из памяти в регистр инструкций.</w:t>
      </w:r>
    </w:p>
    <w:p w14:paraId="64F65349" w14:textId="77777777" w:rsidR="006526F2" w:rsidRPr="0014716E" w:rsidRDefault="006526F2" w:rsidP="0091426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(декодирование)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Декодирование инструкции и определение операндов.</w:t>
      </w:r>
    </w:p>
    <w:p w14:paraId="58E5FA0D" w14:textId="77777777" w:rsidR="006526F2" w:rsidRPr="0014716E" w:rsidRDefault="006526F2" w:rsidP="0091426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Execute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(выполнение)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Выполнение операции в арифметико-логическом устройстве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9B69918" w14:textId="77777777" w:rsidR="006526F2" w:rsidRPr="0014716E" w:rsidRDefault="006526F2" w:rsidP="0091426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(доступ к памяти)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Чтение/запись данных в память, если требуется.</w:t>
      </w:r>
    </w:p>
    <w:p w14:paraId="3D1BF56D" w14:textId="77777777" w:rsidR="006526F2" w:rsidRPr="0014716E" w:rsidRDefault="006526F2" w:rsidP="0091426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(запись результата)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Запись результата в регистр.</w:t>
      </w:r>
    </w:p>
    <w:p w14:paraId="74A329EA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стадии оптимизированы для конвейерной обработки.</w:t>
      </w:r>
    </w:p>
    <w:p w14:paraId="3856DFF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0" w:name="_Toc20170868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проблемы и архитектурные ограничения связаны с конвейеризацией?</w:t>
      </w:r>
      <w:bookmarkEnd w:id="100"/>
    </w:p>
    <w:p w14:paraId="6854B00D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Проблемы и архитектурные ограничения конвейеризации:</w:t>
      </w:r>
    </w:p>
    <w:p w14:paraId="13F2BF30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Зависимости данных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Конфликты, когда одна инструкция зависит от результата предыдущей, не успевшей записаться, вызывая задержки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stalls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29D4D75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Зависимости управления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Ветвления (например, условные переходы) создают неопределенность следующей инструкции, требуя предсказания или буферизации.</w:t>
      </w:r>
    </w:p>
    <w:p w14:paraId="47B1641C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Зависимости структур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Конкуренция за общие ресурсы (например, память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если несколько стадий пытаются использовать их одновременно.</w:t>
      </w:r>
    </w:p>
    <w:p w14:paraId="7B5A6182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 длины конвейера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Увеличение числа стадий повышает задержки из-за сложных зависимостей и потребности в сбросе при ошибках.</w:t>
      </w:r>
    </w:p>
    <w:p w14:paraId="555BA22D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Сложность реализации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Требуются дополнительные механизмы (предсказание ветвлений, переупорядочивание инструкций), увеличивающие сложность и энергопотребление.</w:t>
      </w:r>
    </w:p>
    <w:p w14:paraId="37696C31" w14:textId="77777777" w:rsidR="006526F2" w:rsidRPr="0014716E" w:rsidRDefault="006526F2" w:rsidP="0091426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Неравномерность стадий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Разные инструкции могут требовать разного времени на стадиях, что снижает эффективность.</w:t>
      </w:r>
    </w:p>
    <w:p w14:paraId="4D74903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1" w:name="_Toc20170868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разрешаются структурные конфликты в конвейере?</w:t>
      </w:r>
      <w:bookmarkEnd w:id="101"/>
    </w:p>
    <w:p w14:paraId="7C5F7A5E" w14:textId="77777777" w:rsidR="006526F2" w:rsidRPr="0014716E" w:rsidRDefault="006526F2" w:rsidP="00914261">
      <w:pPr>
        <w:numPr>
          <w:ilvl w:val="0"/>
          <w:numId w:val="19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Варианты полного решения проблемы:</w:t>
      </w:r>
    </w:p>
    <w:p w14:paraId="75E6626E" w14:textId="77777777" w:rsidR="006526F2" w:rsidRPr="0014716E" w:rsidRDefault="006526F2" w:rsidP="00914261">
      <w:pPr>
        <w:numPr>
          <w:ilvl w:val="1"/>
          <w:numId w:val="190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Гарвардская архитектура.</w:t>
      </w:r>
    </w:p>
    <w:p w14:paraId="225B0096" w14:textId="3825F410" w:rsidR="006526F2" w:rsidRPr="0014716E" w:rsidRDefault="006526F2" w:rsidP="00914261">
      <w:pPr>
        <w:numPr>
          <w:ilvl w:val="1"/>
          <w:numId w:val="190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Двухпортовая память.</w:t>
      </w:r>
    </w:p>
    <w:p w14:paraId="2310EAC6" w14:textId="5B0B630D" w:rsidR="006526F2" w:rsidRPr="0014716E" w:rsidRDefault="006526F2" w:rsidP="006526F2">
      <w:p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</w:p>
    <w:p w14:paraId="04ADDB01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Разрешение структурных конфликтов в конвейере:</w:t>
      </w:r>
    </w:p>
    <w:p w14:paraId="1CB775E1" w14:textId="77777777" w:rsidR="006526F2" w:rsidRPr="0014716E" w:rsidRDefault="006526F2" w:rsidP="0091426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Дублирование ресурсов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Использование нескольких экземпляров критических блоков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памяти), чтобы избежать конкуренции.</w:t>
      </w:r>
    </w:p>
    <w:p w14:paraId="4531FB46" w14:textId="77777777" w:rsidR="006526F2" w:rsidRPr="0014716E" w:rsidRDefault="006526F2" w:rsidP="0091426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Задержки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Stalls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Временная приостановка конвейера до освобождения ресурса, хотя это снижает производительность.</w:t>
      </w:r>
    </w:p>
    <w:p w14:paraId="298191A9" w14:textId="77777777" w:rsidR="006526F2" w:rsidRPr="0014716E" w:rsidRDefault="006526F2" w:rsidP="0091426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Планирование инструкций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Переупорядочивание инструкций компилятором или процессором для минимизации одновременного доступа к одному ресурсу.</w:t>
      </w:r>
    </w:p>
    <w:p w14:paraId="6ABDC314" w14:textId="77777777" w:rsidR="006526F2" w:rsidRPr="0014716E" w:rsidRDefault="006526F2" w:rsidP="0091426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Буферизация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буферов (например, очереди записи) для временного хранения данных, пока ресурс занят.</w:t>
      </w:r>
    </w:p>
    <w:p w14:paraId="0CF1C96F" w14:textId="77777777" w:rsidR="006526F2" w:rsidRPr="0014716E" w:rsidRDefault="006526F2" w:rsidP="0091426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Оптимизация архитектуры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Разделение ресурсов (например, отдельные шины для чтения и записи) для параллельного доступа.</w:t>
      </w:r>
    </w:p>
    <w:p w14:paraId="32C961C5" w14:textId="77777777" w:rsidR="006526F2" w:rsidRPr="0014716E" w:rsidRDefault="006526F2" w:rsidP="0065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методы минимизируют простои и повышают эффективность конвейера.</w:t>
      </w:r>
    </w:p>
    <w:p w14:paraId="5EE3E19B" w14:textId="77777777" w:rsidR="006526F2" w:rsidRPr="0014716E" w:rsidRDefault="006526F2" w:rsidP="006526F2">
      <w:p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</w:p>
    <w:p w14:paraId="291BC3C2" w14:textId="2E979F09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2" w:name="_Toc20170868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разрешаются конфликты по данным в конвейере?</w:t>
      </w:r>
      <w:bookmarkEnd w:id="102"/>
    </w:p>
    <w:p w14:paraId="2931C052" w14:textId="01061B6B" w:rsidR="005D5730" w:rsidRPr="0014716E" w:rsidRDefault="006526F2" w:rsidP="006526F2">
      <w:pPr>
        <w:spacing w:before="100" w:beforeAutospacing="1" w:after="100" w:afterAutospacing="1" w:line="240" w:lineRule="auto"/>
        <w:ind w:right="-630" w:firstLine="240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</w:pP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Исполнения не по порядку (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out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-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of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-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order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). Компилятор/процессор.</w:t>
      </w:r>
    </w:p>
    <w:p w14:paraId="7C7E204F" w14:textId="77777777" w:rsidR="006526F2" w:rsidRPr="0014716E" w:rsidRDefault="006526F2" w:rsidP="006526F2">
      <w:pPr>
        <w:shd w:val="clear" w:color="auto" w:fill="FFFFFF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Переименования регистров. Если зависимость по данным ложная. Запись может быть переназначена на другой регистр (пример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WAW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).</w:t>
      </w:r>
    </w:p>
    <w:p w14:paraId="0DAA7136" w14:textId="77777777" w:rsidR="006526F2" w:rsidRPr="0014716E" w:rsidRDefault="006526F2" w:rsidP="006526F2">
      <w:pPr>
        <w:shd w:val="clear" w:color="auto" w:fill="FFFFFF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Вставка пузырька.</w:t>
      </w:r>
    </w:p>
    <w:p w14:paraId="5EC5D77E" w14:textId="77777777" w:rsidR="006526F2" w:rsidRPr="0014716E" w:rsidRDefault="006526F2" w:rsidP="006526F2">
      <w:pPr>
        <w:shd w:val="clear" w:color="auto" w:fill="FFFFFF"/>
        <w:spacing w:before="300" w:after="30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Проброс операндов (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bypassing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operand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forwarding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 между стадиями процессора, минуя регистровый файл.</w:t>
      </w:r>
    </w:p>
    <w:p w14:paraId="7C3A187E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3" w:name="_Toc20170868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происходит разрешение конфликтов при помощи пузырька в конвейере?</w:t>
      </w:r>
      <w:bookmarkEnd w:id="103"/>
    </w:p>
    <w:p w14:paraId="3879B649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Разрешение конфликтов при помощи пузырька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bubble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в конвейере:</w:t>
      </w:r>
    </w:p>
    <w:p w14:paraId="3052DCD2" w14:textId="77777777" w:rsidR="00C819F6" w:rsidRPr="0014716E" w:rsidRDefault="00C819F6" w:rsidP="0091426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Пузырьк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Bubble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пустой цикл или "нулевой" этап, вставляемый в конвейер, чтобы создать задержку и предотвратить конфликты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5EE3702" w14:textId="77777777" w:rsidR="00C819F6" w:rsidRPr="0014716E" w:rsidRDefault="00C819F6" w:rsidP="0091426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Процесс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Когда обнаруживается зависимость (например, инструкция зависит от результата предыдущей), конвейер вставляет пузырьк, пропуская выполнение на одной или нескольких стадиях, пока данные не станут доступны.</w:t>
      </w:r>
    </w:p>
    <w:p w14:paraId="4EC135F2" w14:textId="77777777" w:rsidR="00C819F6" w:rsidRPr="0014716E" w:rsidRDefault="00C819F6" w:rsidP="0091426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Эффект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Это позволяет синхронизировать выполнение инструкций, избегая перезаписи или неправильного порядка, но снижает производительность из-за простоев.</w:t>
      </w:r>
    </w:p>
    <w:p w14:paraId="653F663E" w14:textId="77777777" w:rsidR="00C819F6" w:rsidRPr="0014716E" w:rsidRDefault="00C819F6" w:rsidP="0091426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Если результат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нужен на следующей инструкции, пузырьк вставляется после стадии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Back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дать время на запись.</w:t>
      </w:r>
    </w:p>
    <w:p w14:paraId="04B6B67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4" w:name="_Toc20170868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происходит разрешение конфликтов при помощи проброса операндов в конвейере?</w:t>
      </w:r>
      <w:bookmarkEnd w:id="104"/>
    </w:p>
    <w:p w14:paraId="3427842C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Разрешение конфликтов при помощи проброса операндов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Forwarding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в конвейере:</w:t>
      </w:r>
    </w:p>
    <w:p w14:paraId="6B0665F9" w14:textId="77777777" w:rsidR="00C819F6" w:rsidRPr="0014716E" w:rsidRDefault="00C819F6" w:rsidP="0091426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Процесс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Результат инструкции, ещё не записанный в регистр, передаётся напрямую из стадии выполнения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или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в стадию декодирования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или выполнения следующей инструкции, где он нужен.</w:t>
      </w:r>
    </w:p>
    <w:p w14:paraId="6F82E110" w14:textId="77777777" w:rsidR="00C819F6" w:rsidRPr="0014716E" w:rsidRDefault="00C819F6" w:rsidP="0091426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Специальные пути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forwarding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paths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в микроархитектуре соединяют выходы стадий с входами, позволяя обойти задержку записи/чтения из регистра.</w:t>
      </w:r>
    </w:p>
    <w:p w14:paraId="0B011A54" w14:textId="77777777" w:rsidR="00C819F6" w:rsidRPr="0014716E" w:rsidRDefault="00C819F6" w:rsidP="0091426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Эффект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Устраняет необходимость вставки пузырьков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stalls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сохраняя непрерывность конвейера и повышая производительность.</w:t>
      </w:r>
    </w:p>
    <w:p w14:paraId="445BB134" w14:textId="77777777" w:rsidR="00C819F6" w:rsidRPr="0014716E" w:rsidRDefault="00C819F6" w:rsidP="0091426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Если инструкция 2 зависит от результата инструкции 1, результат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передаётся в декодер инструкции 2 вместо ожидания записи в регистр.</w:t>
      </w:r>
    </w:p>
    <w:p w14:paraId="711A9B28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24BF4545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5" w:name="_Toc20170868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способы разрешения конфликтов по управлению во время компиляции?</w:t>
      </w:r>
      <w:bookmarkEnd w:id="105"/>
    </w:p>
    <w:p w14:paraId="1F139DB4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Способы разрешения конфликтов по управлению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во время компиляции:</w:t>
      </w:r>
    </w:p>
    <w:p w14:paraId="4E95D616" w14:textId="77777777" w:rsidR="00C819F6" w:rsidRPr="0014716E" w:rsidRDefault="00C819F6" w:rsidP="0091426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Предсказание ветвлений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Компилятор анализирует код и добавляет подсказки о вероятном направлении ветвления (например, "вероятно, переход"), что помогает оптимизировать порядок инструкций.</w:t>
      </w:r>
    </w:p>
    <w:p w14:paraId="6542DFB5" w14:textId="77777777" w:rsidR="00C819F6" w:rsidRPr="0014716E" w:rsidRDefault="00C819F6" w:rsidP="0091426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Переупорядочивание инструкций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Расположение инструкций так, чтобы минимизировать влияние ветвлений, перемещая независимые инструкции перед точками ветвления.</w:t>
      </w:r>
    </w:p>
    <w:p w14:paraId="518D1B2A" w14:textId="77777777" w:rsidR="00C819F6" w:rsidRPr="0014716E" w:rsidRDefault="00C819F6" w:rsidP="0091426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Слияние ветвей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Folding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Преобразование условных переходов в последовательный код, если условия могут быть вычислены заранее.</w:t>
      </w:r>
    </w:p>
    <w:p w14:paraId="2D57F021" w14:textId="77777777" w:rsidR="00C819F6" w:rsidRPr="0014716E" w:rsidRDefault="00C819F6" w:rsidP="0091426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Вставка предвыборки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Prefetching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Загрузка инструкций для обоих путей ветвления, позволяя конвейеру продолжать работу до разрешения условия.</w:t>
      </w:r>
    </w:p>
    <w:p w14:paraId="21A3DB9C" w14:textId="77777777" w:rsidR="00C819F6" w:rsidRPr="0014716E" w:rsidRDefault="00C819F6" w:rsidP="0091426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циклов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Разворачивание циклов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unrolling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уменьшения числа ветвлений за счёт повторения кода.</w:t>
      </w:r>
    </w:p>
    <w:p w14:paraId="20FA13F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6" w:name="_Toc20170868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способы разрешения конфликтов по управлению во время исполнения?</w:t>
      </w:r>
      <w:bookmarkEnd w:id="106"/>
    </w:p>
    <w:p w14:paraId="42388C03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Способы разрешения конфликтов по управлению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Hazards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во время исполнения:</w:t>
      </w:r>
    </w:p>
    <w:p w14:paraId="0E60160D" w14:textId="77777777" w:rsidR="00C819F6" w:rsidRPr="0014716E" w:rsidRDefault="00C819F6" w:rsidP="0091426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Предсказание ветвлений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Аппаратные механизмы (например, ветвевые предсказатели) угадывают направление перехода на основе истории, позволяя конвейеру продолжать выполнение.</w:t>
      </w:r>
    </w:p>
    <w:p w14:paraId="173AA4BA" w14:textId="77777777" w:rsidR="00C819F6" w:rsidRPr="0014716E" w:rsidRDefault="00C819F6" w:rsidP="0091426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Задержка перехода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Slot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Исполнение следующей инструкции после ветвления независимо от исхода перехода, если она безопасна.</w:t>
      </w:r>
    </w:p>
    <w:p w14:paraId="3FCE294B" w14:textId="77777777" w:rsidR="00C819F6" w:rsidRPr="0014716E" w:rsidRDefault="00C819F6" w:rsidP="0091426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Пузырьки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Stalls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Вставка пустых циклов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bubbles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в конвейер до разрешения ветвления, чтобы избежать неправильного выполнения.</w:t>
      </w:r>
    </w:p>
    <w:p w14:paraId="63130526" w14:textId="77777777" w:rsidR="00C819F6" w:rsidRPr="0014716E" w:rsidRDefault="00C819F6" w:rsidP="0091426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Динамическое переупорядочивание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Процессор выполняет инструкции в оптимальном порядке, пропуская зависимые от ветвления, пока условие не разрешено.</w:t>
      </w:r>
    </w:p>
    <w:p w14:paraId="6BB97A03" w14:textId="77777777" w:rsidR="00C819F6" w:rsidRPr="0014716E" w:rsidRDefault="00C819F6" w:rsidP="0091426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Сброс конвейера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Flush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Отмена инструкций после неправильного предсказания ветвления и возврат к правильному пути.</w:t>
      </w:r>
    </w:p>
    <w:p w14:paraId="2761A29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7" w:name="_Toc20170868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 xml:space="preserve">Какие существуют способы предотвращения конфликтов по управлению через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prediction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 Что такое статические предсказатели переходов?</w:t>
      </w:r>
      <w:bookmarkEnd w:id="107"/>
    </w:p>
    <w:p w14:paraId="78581D50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Способы предотвращения конфликтов по управлению через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69722F" w14:textId="77777777" w:rsidR="00C819F6" w:rsidRPr="0014716E" w:rsidRDefault="00C819F6" w:rsidP="0091426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Статическое предсказание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фиксированных правил (например, всегда предсказывать переход или не переходить) на основе структуры кода.</w:t>
      </w:r>
    </w:p>
    <w:p w14:paraId="534E531C" w14:textId="77777777" w:rsidR="00C819F6" w:rsidRPr="0014716E" w:rsidRDefault="00C819F6" w:rsidP="0091426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Динамическое предсказание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Адаптивное предсказание на основе истории ветвлений с помощью ветвевых предсказателей (например, таблиц ветвлений).</w:t>
      </w:r>
    </w:p>
    <w:p w14:paraId="7ED7316F" w14:textId="77777777" w:rsidR="00C819F6" w:rsidRPr="0014716E" w:rsidRDefault="00C819F6" w:rsidP="0091426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Профилирование кода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Анализ поведения программы для выбора наиболее вероятного пути ветвления.</w:t>
      </w:r>
    </w:p>
    <w:p w14:paraId="20906E7B" w14:textId="77777777" w:rsidR="00C819F6" w:rsidRPr="0014716E" w:rsidRDefault="00C819F6" w:rsidP="0091426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Предсказание на основе направления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Учет, что обратные переходы (например, в циклах) чаще выполняются (90%), а прямые — реже (50%).</w:t>
      </w:r>
    </w:p>
    <w:p w14:paraId="5FEB2199" w14:textId="77777777" w:rsidR="00C819F6" w:rsidRPr="0014716E" w:rsidRDefault="00C819F6" w:rsidP="0091426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Комбинированные подходы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статических и динамических методов для повышения точности.</w:t>
      </w:r>
    </w:p>
    <w:p w14:paraId="5A74DE45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Статические предсказатели переходов:</w:t>
      </w:r>
    </w:p>
    <w:p w14:paraId="507FE84A" w14:textId="77777777" w:rsidR="00C819F6" w:rsidRPr="0014716E" w:rsidRDefault="00C819F6" w:rsidP="0091426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Это простые алгоритмы, встроенные в компилятор или процессор, которые используют фиксированные предположения о поведении ветвлений без учёта их истории.</w:t>
      </w:r>
    </w:p>
    <w:p w14:paraId="55FF35F3" w14:textId="77777777" w:rsidR="00C819F6" w:rsidRPr="0014716E" w:rsidRDefault="00C819F6" w:rsidP="0091426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Примеры: </w:t>
      </w:r>
    </w:p>
    <w:p w14:paraId="3AC587AA" w14:textId="77777777" w:rsidR="00C819F6" w:rsidRPr="0014716E" w:rsidRDefault="00C819F6" w:rsidP="00914261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Всегда переходить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Предсказывает выполнение ветвления (например, для циклов).</w:t>
      </w:r>
    </w:p>
    <w:p w14:paraId="46F25D2C" w14:textId="77777777" w:rsidR="00C819F6" w:rsidRPr="0014716E" w:rsidRDefault="00C819F6" w:rsidP="00914261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Никогда не переходить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Предсказывает пропуск ветвления (для прямых переходов).</w:t>
      </w:r>
    </w:p>
    <w:p w14:paraId="5AED47B6" w14:textId="77777777" w:rsidR="00C819F6" w:rsidRPr="0014716E" w:rsidRDefault="00C819F6" w:rsidP="00914261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 основе направления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Предсказывает переход для обратных ветвей и не переход для прямых (как показано на слайде: 90%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backward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50%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forward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D4FDBE5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8" w:name="_Toc20170868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представляют собой динамические предсказатели переходов в конвейере?</w:t>
      </w:r>
      <w:bookmarkEnd w:id="108"/>
    </w:p>
    <w:p w14:paraId="0CC1A42A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Динамические предсказатели переходов в конвейере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аппаратные механизмы, адаптирующиеся к поведению программы на основе истории выполнения ветвлений.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Они улучшают производительность конвейера, минимизируя конфликты управления.</w:t>
      </w:r>
    </w:p>
    <w:p w14:paraId="7BC3A696" w14:textId="77777777" w:rsidR="00C819F6" w:rsidRPr="0014716E" w:rsidRDefault="00C819F6" w:rsidP="0091426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Принцип работы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Предсказывают, будет ли ветвление выполнено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или пропущено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используя данные о прошлых исходах. Например, таблица ветвлений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Branch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хранит состояние для каждого адреса ветвления.</w:t>
      </w:r>
    </w:p>
    <w:p w14:paraId="1BDAC5B3" w14:textId="77777777" w:rsidR="00C819F6" w:rsidRPr="0014716E" w:rsidRDefault="00C819F6" w:rsidP="0091426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Схема с накоплением (2-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predictor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Использует 2-битное состояние (например,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strongly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",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weakly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",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weakly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",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strongly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"), как показано на слайде.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Состояние обновляется: </w:t>
      </w:r>
    </w:p>
    <w:p w14:paraId="32DF2B96" w14:textId="77777777" w:rsidR="00C819F6" w:rsidRPr="0014716E" w:rsidRDefault="00C819F6" w:rsidP="00914261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Переход выполнен → смещение к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 (например, от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weakly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 к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weakly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").</w:t>
      </w:r>
    </w:p>
    <w:p w14:paraId="3697DEE0" w14:textId="77777777" w:rsidR="00C819F6" w:rsidRPr="0014716E" w:rsidRDefault="00C819F6" w:rsidP="00914261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Переход не выполнен → смещение к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14:paraId="7B4E18DA" w14:textId="77777777" w:rsidR="00C819F6" w:rsidRPr="0014716E" w:rsidRDefault="00C819F6" w:rsidP="00914261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Требуется два противоположных исхода для смены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strongly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 состояния.</w:t>
      </w:r>
    </w:p>
    <w:p w14:paraId="7E1C6F75" w14:textId="77777777" w:rsidR="00C819F6" w:rsidRPr="0014716E" w:rsidRDefault="00C819F6" w:rsidP="0091426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Преимущества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Высокая точность за счёт адаптации к реальному поведению кода (например, циклы или условия).</w:t>
      </w:r>
    </w:p>
    <w:p w14:paraId="23ECDCE8" w14:textId="77777777" w:rsidR="00C819F6" w:rsidRPr="0014716E" w:rsidRDefault="00C819F6" w:rsidP="0091426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Если ветвление часто выполняется, предсказатель переходит в "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strongly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taken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", и конвейер заранее загружает следующий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6FCC162" w14:textId="77777777" w:rsidR="005D5730" w:rsidRPr="0014716E" w:rsidRDefault="005D5730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1993B02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09" w:name="_Toc20170869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влияют различные виды конфликтов на производительность конвейера?</w:t>
      </w:r>
      <w:bookmarkEnd w:id="109"/>
    </w:p>
    <w:p w14:paraId="6208C14C" w14:textId="77777777" w:rsidR="00C819F6" w:rsidRPr="0014716E" w:rsidRDefault="00C819F6" w:rsidP="0091426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Конфликт данных (Data Hazard)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F1271" w14:textId="77777777" w:rsidR="00C819F6" w:rsidRPr="0014716E" w:rsidRDefault="00C819F6" w:rsidP="0091426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Влияние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Вызывает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приостановку конвейера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stall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пока данные не станут доступны. Это увеличивает время выполнения и снижает пропускную способность.</w:t>
      </w:r>
    </w:p>
    <w:p w14:paraId="25A5EA6F" w14:textId="77777777" w:rsidR="00C819F6" w:rsidRPr="0014716E" w:rsidRDefault="00C819F6" w:rsidP="0091426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Конфликт управления (Control Hazard)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B4FBB" w14:textId="77777777" w:rsidR="00C819F6" w:rsidRPr="0014716E" w:rsidRDefault="00C819F6" w:rsidP="0091426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Влияние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Приводит к приостановке конвейера, так как процессор должен ждать завершения ветвления, что снижает эффективность (потеря циклов).</w:t>
      </w:r>
    </w:p>
    <w:p w14:paraId="6613355A" w14:textId="77777777" w:rsidR="00C819F6" w:rsidRPr="0014716E" w:rsidRDefault="00C819F6" w:rsidP="0091426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Структурный конфликт (Structural Hazard)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670C09" w14:textId="77777777" w:rsidR="00C819F6" w:rsidRPr="0014716E" w:rsidRDefault="00C819F6" w:rsidP="0091426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Влияние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Вызывает задержки, так как инструкции вынуждены ждать освобождения ресурса, что снижает производительность.</w:t>
      </w:r>
    </w:p>
    <w:p w14:paraId="6452B7A0" w14:textId="77777777" w:rsidR="00C819F6" w:rsidRPr="0014716E" w:rsidRDefault="00C819F6" w:rsidP="0091426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Конфликт памяти (Memory Hazard)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11AD9" w14:textId="77777777" w:rsidR="00C819F6" w:rsidRPr="0014716E" w:rsidRDefault="00C819F6" w:rsidP="0091426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Влияние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Замедляет выполнение, особенно если доступ к памяти медленный (например, при промахе кэша).</w:t>
      </w:r>
    </w:p>
    <w:p w14:paraId="19E4E7B3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Общее влияние на производительность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998222" w14:textId="77777777" w:rsidR="00C819F6" w:rsidRPr="0014716E" w:rsidRDefault="00C819F6" w:rsidP="0091426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Конфликты увеличивают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CPI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Cycles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снижая эффективность конвейера.</w:t>
      </w:r>
    </w:p>
    <w:p w14:paraId="052256D4" w14:textId="77777777" w:rsidR="00C819F6" w:rsidRPr="0014716E" w:rsidRDefault="00C819F6" w:rsidP="0091426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худшем случае производительность может упасть до уровня неконвейерной архитектуры из-за частых приостановок.</w:t>
      </w:r>
    </w:p>
    <w:p w14:paraId="1169BBE4" w14:textId="77777777" w:rsidR="00C819F6" w:rsidRPr="0014716E" w:rsidRDefault="00C819F6" w:rsidP="0091426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Современные процессоры используют комбинацию методов (предсказание ветвлений, пересылка данных, суперскалярные архитектуры) для минимизации влияния конфликтов.</w:t>
      </w:r>
    </w:p>
    <w:p w14:paraId="27B8AD5D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0" w:name="_Toc20170869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связаны конвейерное исполнение и спекулятивное исполнение инструкций?</w:t>
      </w:r>
      <w:bookmarkEnd w:id="110"/>
    </w:p>
    <w:p w14:paraId="2FEEA3D6" w14:textId="77777777" w:rsidR="00C819F6" w:rsidRPr="0014716E" w:rsidRDefault="00C819F6" w:rsidP="00C819F6">
      <w:pPr>
        <w:pStyle w:val="NormalWeb"/>
        <w:rPr>
          <w:lang w:val="ru-RU"/>
        </w:rPr>
      </w:pPr>
      <w:r w:rsidRPr="0014716E">
        <w:rPr>
          <w:lang w:val="ru-RU"/>
        </w:rPr>
        <w:t>Конвейерное исполнение и спекулятивное исполнение связаны тем, что оба метода используются для повышения производительности процессора. Конвейерное исполнение разделяет выполнение инструкций на этапы, позволяя обрабатывать несколько инструкций одновременно. Спекулятивное исполнение дополняет это, предсказывая и выполняя инструкции заранее (например, при условных переходах), чтобы минимизировать простои конвейера, хотя неверные предсказания могут требовать отката.</w:t>
      </w:r>
    </w:p>
    <w:p w14:paraId="50E562F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1" w:name="_Toc20170869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шаги типового взаимодействия с устройством ввода-вывода? Каков интерфейс устройства для процессора?</w:t>
      </w:r>
      <w:bookmarkEnd w:id="11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616FA870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Шаги типового взаимодействия с устройством ввода-вывода:</w:t>
      </w:r>
    </w:p>
    <w:p w14:paraId="139DBF6F" w14:textId="77777777" w:rsidR="00C819F6" w:rsidRPr="0014716E" w:rsidRDefault="00C819F6" w:rsidP="0091426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Конфигурация устройства;</w:t>
      </w:r>
    </w:p>
    <w:p w14:paraId="25C5CAA3" w14:textId="77777777" w:rsidR="00C819F6" w:rsidRPr="0014716E" w:rsidRDefault="00C819F6" w:rsidP="0091426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Проверка состояния;</w:t>
      </w:r>
    </w:p>
    <w:p w14:paraId="2FFB835E" w14:textId="77777777" w:rsidR="00C819F6" w:rsidRPr="0014716E" w:rsidRDefault="00C819F6" w:rsidP="0091426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Отправка данных;</w:t>
      </w:r>
    </w:p>
    <w:p w14:paraId="5EEB70CF" w14:textId="77777777" w:rsidR="00C819F6" w:rsidRPr="0014716E" w:rsidRDefault="00C819F6" w:rsidP="0091426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Проверка статуса ответа;</w:t>
      </w:r>
    </w:p>
    <w:p w14:paraId="09538FDE" w14:textId="77777777" w:rsidR="00C819F6" w:rsidRPr="0014716E" w:rsidRDefault="00C819F6" w:rsidP="0091426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Чтение ответа.</w:t>
      </w:r>
    </w:p>
    <w:p w14:paraId="65C2E2E1" w14:textId="77777777" w:rsidR="00C819F6" w:rsidRPr="0014716E" w:rsidRDefault="00C819F6" w:rsidP="00C8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Интерфейс устройства для процессора: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Интерфейс включает регистры данных и статус, через которые процессор обменивается данными и контролирует состояние устройства.</w:t>
      </w:r>
    </w:p>
    <w:p w14:paraId="5E6350A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2" w:name="_Toc20170869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реализуется ввод-вывод с точки зрения системы команд в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Port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Mapped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IO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12"/>
    </w:p>
    <w:p w14:paraId="5261AFDF" w14:textId="77777777" w:rsidR="00C819F6" w:rsidRPr="0014716E" w:rsidRDefault="00C819F6" w:rsidP="00C819F6">
      <w:pPr>
        <w:pStyle w:val="NormalWeb"/>
        <w:rPr>
          <w:lang w:val="ru-RU"/>
        </w:rPr>
      </w:pPr>
      <w:r w:rsidRPr="0014716E">
        <w:rPr>
          <w:lang w:val="ru-RU"/>
        </w:rPr>
        <w:t xml:space="preserve">В </w:t>
      </w:r>
      <w:r w:rsidRPr="0014716E">
        <w:t>Port</w:t>
      </w:r>
      <w:r w:rsidRPr="0014716E">
        <w:rPr>
          <w:lang w:val="ru-RU"/>
        </w:rPr>
        <w:t>-</w:t>
      </w:r>
      <w:r w:rsidRPr="0014716E">
        <w:t>Mapped</w:t>
      </w:r>
      <w:r w:rsidRPr="0014716E">
        <w:rPr>
          <w:lang w:val="ru-RU"/>
        </w:rPr>
        <w:t xml:space="preserve"> </w:t>
      </w:r>
      <w:r w:rsidRPr="0014716E">
        <w:t>I</w:t>
      </w:r>
      <w:r w:rsidRPr="0014716E">
        <w:rPr>
          <w:lang w:val="ru-RU"/>
        </w:rPr>
        <w:t>/</w:t>
      </w:r>
      <w:r w:rsidRPr="0014716E">
        <w:t>O</w:t>
      </w:r>
      <w:r w:rsidRPr="0014716E">
        <w:rPr>
          <w:lang w:val="ru-RU"/>
        </w:rPr>
        <w:t xml:space="preserve"> (</w:t>
      </w:r>
      <w:r w:rsidRPr="0014716E">
        <w:t>PMIO</w:t>
      </w:r>
      <w:r w:rsidRPr="0014716E">
        <w:rPr>
          <w:lang w:val="ru-RU"/>
        </w:rPr>
        <w:t xml:space="preserve">) ввод-вывод реализуется с точки зрения системы команд через специальные инструкции, выделенные для работы с портами ввода-вывода. Процессор использует отдельные команды (например, </w:t>
      </w:r>
      <w:r w:rsidRPr="0014716E">
        <w:t>IN</w:t>
      </w:r>
      <w:r w:rsidRPr="0014716E">
        <w:rPr>
          <w:lang w:val="ru-RU"/>
        </w:rPr>
        <w:t xml:space="preserve"> и </w:t>
      </w:r>
      <w:r w:rsidRPr="0014716E">
        <w:t>OUT</w:t>
      </w:r>
      <w:r w:rsidRPr="0014716E">
        <w:rPr>
          <w:lang w:val="ru-RU"/>
        </w:rPr>
        <w:t xml:space="preserve"> для </w:t>
      </w:r>
      <w:r w:rsidRPr="0014716E">
        <w:t>ISA</w:t>
      </w:r>
      <w:r w:rsidRPr="0014716E">
        <w:rPr>
          <w:lang w:val="ru-RU"/>
        </w:rPr>
        <w:t>) для чтения данных из портов или записи в них, взаимодействуя с устройствами через выделенные портовые адреса. Это изолировано от адресации памяти, обеспечивая прямой доступ к устройствам через их собственные регистры</w:t>
      </w:r>
    </w:p>
    <w:p w14:paraId="6391DE2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3" w:name="_Toc20170869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реализуется ввод-вывод с точки зрения системы команд в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Mapped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IO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13"/>
    </w:p>
    <w:p w14:paraId="690F3738" w14:textId="77777777" w:rsidR="00C819F6" w:rsidRPr="0014716E" w:rsidRDefault="00C819F6" w:rsidP="00C819F6">
      <w:pPr>
        <w:pStyle w:val="NormalWeb"/>
        <w:rPr>
          <w:lang w:val="ru-RU"/>
        </w:rPr>
      </w:pPr>
      <w:r w:rsidRPr="0014716E">
        <w:rPr>
          <w:lang w:val="ru-RU"/>
        </w:rPr>
        <w:t xml:space="preserve">В </w:t>
      </w:r>
      <w:r w:rsidRPr="0014716E">
        <w:t>Memory</w:t>
      </w:r>
      <w:r w:rsidRPr="0014716E">
        <w:rPr>
          <w:lang w:val="ru-RU"/>
        </w:rPr>
        <w:t>-</w:t>
      </w:r>
      <w:r w:rsidRPr="0014716E">
        <w:t>Mapped</w:t>
      </w:r>
      <w:r w:rsidRPr="0014716E">
        <w:rPr>
          <w:lang w:val="ru-RU"/>
        </w:rPr>
        <w:t xml:space="preserve"> </w:t>
      </w:r>
      <w:r w:rsidRPr="0014716E">
        <w:t>I</w:t>
      </w:r>
      <w:r w:rsidRPr="0014716E">
        <w:rPr>
          <w:lang w:val="ru-RU"/>
        </w:rPr>
        <w:t>/</w:t>
      </w:r>
      <w:r w:rsidRPr="0014716E">
        <w:t>O</w:t>
      </w:r>
      <w:r w:rsidRPr="0014716E">
        <w:rPr>
          <w:lang w:val="ru-RU"/>
        </w:rPr>
        <w:t xml:space="preserve"> (</w:t>
      </w:r>
      <w:r w:rsidRPr="0014716E">
        <w:t>MMIO</w:t>
      </w:r>
      <w:r w:rsidRPr="0014716E">
        <w:rPr>
          <w:lang w:val="ru-RU"/>
        </w:rPr>
        <w:t xml:space="preserve">) ввод-вывод реализуется через систему команд, где устройства ввода-вывода адресуются как часть памяти. Процессор использует стандартные инструкции чтения/записи памяти (например, </w:t>
      </w:r>
      <w:r w:rsidRPr="0014716E">
        <w:t>LOAD</w:t>
      </w:r>
      <w:r w:rsidRPr="0014716E">
        <w:rPr>
          <w:lang w:val="ru-RU"/>
        </w:rPr>
        <w:t xml:space="preserve"> и </w:t>
      </w:r>
      <w:r w:rsidRPr="0014716E">
        <w:t>STORE</w:t>
      </w:r>
      <w:r w:rsidRPr="0014716E">
        <w:rPr>
          <w:lang w:val="ru-RU"/>
        </w:rPr>
        <w:t>) для доступа к адресам, отведенным устройствам, что позволяет интегрировать их в общую адресную область памяти системы.</w:t>
      </w:r>
    </w:p>
    <w:p w14:paraId="6D80EDE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4" w:name="_Toc20170869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устроен ввод-вывод в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Mapped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IO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 точки зрения устройства процессора?</w:t>
      </w:r>
      <w:bookmarkEnd w:id="114"/>
    </w:p>
    <w:p w14:paraId="2BC74F98" w14:textId="77777777" w:rsidR="00C819F6" w:rsidRPr="0014716E" w:rsidRDefault="00C819F6" w:rsidP="00C819F6">
      <w:pPr>
        <w:pStyle w:val="NormalWeb"/>
        <w:rPr>
          <w:lang w:val="ru-RU"/>
        </w:rPr>
      </w:pPr>
      <w:r w:rsidRPr="0014716E">
        <w:rPr>
          <w:lang w:val="ru-RU"/>
        </w:rPr>
        <w:t xml:space="preserve">В </w:t>
      </w:r>
      <w:r w:rsidRPr="0014716E">
        <w:t>Memory</w:t>
      </w:r>
      <w:r w:rsidRPr="0014716E">
        <w:rPr>
          <w:lang w:val="ru-RU"/>
        </w:rPr>
        <w:t>-</w:t>
      </w:r>
      <w:r w:rsidRPr="0014716E">
        <w:t>Mapped</w:t>
      </w:r>
      <w:r w:rsidRPr="0014716E">
        <w:rPr>
          <w:lang w:val="ru-RU"/>
        </w:rPr>
        <w:t xml:space="preserve"> </w:t>
      </w:r>
      <w:r w:rsidRPr="0014716E">
        <w:t>I</w:t>
      </w:r>
      <w:r w:rsidRPr="0014716E">
        <w:rPr>
          <w:lang w:val="ru-RU"/>
        </w:rPr>
        <w:t>/</w:t>
      </w:r>
      <w:r w:rsidRPr="0014716E">
        <w:t>O</w:t>
      </w:r>
      <w:r w:rsidRPr="0014716E">
        <w:rPr>
          <w:lang w:val="ru-RU"/>
        </w:rPr>
        <w:t xml:space="preserve"> с точки зрения устройства процессора ввод-вывод организован через интеграцию устройств в адресное пространство памяти. Процессор использует регистры данных и статус, доступные по определенным адресам памяти, для чтения или записи данных. Аппаратное обеспечение (например, шина данных и адресов) обеспечивает прямое взаимодействие процессора с устройствами, а управляющие сигналы определяют операции ввода-вывода, как если бы это была обычная память.</w:t>
      </w:r>
    </w:p>
    <w:p w14:paraId="7C4E043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15" w:name="_Toc20170869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работает программно-управляемый ввод-вывод без прерываний? Каковы его ограничения и типовой сценарий?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 связан с теоремой Котельникова?</w:t>
      </w:r>
      <w:bookmarkEnd w:id="115"/>
    </w:p>
    <w:p w14:paraId="7DA908BC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работает: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Программно-управляемый ввод-вывод без прерываний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polling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работает через постоянное опрос процессором состояния устройства ввода-вывода. Процессор периодически проверяет статус (например, готовность данных) и выполняет операции чтения или записи.</w:t>
      </w:r>
    </w:p>
    <w:p w14:paraId="58C1006B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Ограничения:</w:t>
      </w:r>
    </w:p>
    <w:p w14:paraId="7F39E6E7" w14:textId="77777777" w:rsidR="00535FF3" w:rsidRPr="0014716E" w:rsidRDefault="00535FF3" w:rsidP="0091426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Высокая нагрузка на процессор из-за постоянного опроса.</w:t>
      </w:r>
    </w:p>
    <w:p w14:paraId="6B5C2A8B" w14:textId="77777777" w:rsidR="00535FF3" w:rsidRPr="0014716E" w:rsidRDefault="00535FF3" w:rsidP="0091426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Низкая эффективность при медленных устройствах, так как процессор ожидает ответа.</w:t>
      </w:r>
    </w:p>
    <w:p w14:paraId="49D915CD" w14:textId="77777777" w:rsidR="00535FF3" w:rsidRPr="0014716E" w:rsidRDefault="00535FF3" w:rsidP="0091426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масштабируемость для множества устройств.</w:t>
      </w:r>
    </w:p>
    <w:p w14:paraId="28262454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Типовой сценарий:</w:t>
      </w:r>
    </w:p>
    <w:p w14:paraId="5A4C6F99" w14:textId="77777777" w:rsidR="00535FF3" w:rsidRPr="0014716E" w:rsidRDefault="00535FF3" w:rsidP="0091426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Работа с ключом.</w:t>
      </w:r>
    </w:p>
    <w:p w14:paraId="41622C8E" w14:textId="77777777" w:rsidR="00535FF3" w:rsidRPr="0014716E" w:rsidRDefault="00535FF3" w:rsidP="0091426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Использование SPI.</w:t>
      </w:r>
    </w:p>
    <w:p w14:paraId="6E54139B" w14:textId="77777777" w:rsidR="00535FF3" w:rsidRPr="0014716E" w:rsidRDefault="00535FF3" w:rsidP="0091426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Имитация параллелизма.</w:t>
      </w:r>
    </w:p>
    <w:p w14:paraId="2A812136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Связь с теоремой Котельникова: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Теорема Котельникова определяет минимальную частоту дискретизации сигнала. В контексте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polling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частота опроса должна быть как минимум вдвое выше частоты изменения данных устройства, чтобы избежать потерь информации, что напрямую связано с этой теоремой.</w:t>
      </w:r>
    </w:p>
    <w:p w14:paraId="495E061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6" w:name="_Toc20170869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можно имитировать параллелизм уровня задач для параллельного программно-управляемого ввода-вывода?</w:t>
      </w:r>
      <w:bookmarkEnd w:id="116"/>
    </w:p>
    <w:p w14:paraId="7512893A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Имитация параллелизма уровня задач для параллельного программно-управляемого ввода-вывода может быть реализована следующим образом:</w:t>
      </w:r>
    </w:p>
    <w:p w14:paraId="6327742C" w14:textId="77777777" w:rsidR="00535FF3" w:rsidRPr="0014716E" w:rsidRDefault="00535FF3" w:rsidP="0091426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цикла с ключами: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Создается цикл, который опрашивает состояние нескольких устройств (например, с помощью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switch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каждого устройства).</w:t>
      </w:r>
    </w:p>
    <w:p w14:paraId="7BA0B0CB" w14:textId="77777777" w:rsidR="00535FF3" w:rsidRPr="0014716E" w:rsidRDefault="00535FF3" w:rsidP="0091426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Разделение потоков управления: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Каждый поток управляет отдельным устройством, имитируя параллельную обработку (например, с использованием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каждого устройства).</w:t>
      </w:r>
    </w:p>
    <w:p w14:paraId="5EAB62C4" w14:textId="77777777" w:rsidR="00535FF3" w:rsidRPr="0014716E" w:rsidRDefault="00535FF3" w:rsidP="0091426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прерываний (к ним мы вернёмся позже):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Имитация через многократное переключение между задачами в цикле, чтобы создать иллюзию одновременной работы.</w:t>
      </w:r>
    </w:p>
    <w:p w14:paraId="6FF8DF54" w14:textId="77777777" w:rsidR="00535FF3" w:rsidRPr="0014716E" w:rsidRDefault="00535FF3" w:rsidP="0091426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Многопоточность: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Использование многопоточности (например,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threading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pthread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для одновременного опроса устройств.</w:t>
      </w:r>
    </w:p>
    <w:p w14:paraId="399C8976" w14:textId="77777777" w:rsidR="00535FF3" w:rsidRPr="0014716E" w:rsidRDefault="00535FF3" w:rsidP="0091426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Кооперативная многозадачность: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Реализация через планировщик задач, где каждая задача уступает управление после завершения своей операции (например, с помощью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yield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55235BB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Это позволяет эффективно управлять несколькими устройствами, хотя истинный параллелизм зависит от оборудования.</w:t>
      </w:r>
    </w:p>
    <w:p w14:paraId="229EDCB4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7" w:name="_Toc20170869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уровни параллелизма: бит, инструкций и задач? Приведите примеры.</w:t>
      </w:r>
      <w:bookmarkEnd w:id="117"/>
    </w:p>
    <w:p w14:paraId="0CEFE6D0" w14:textId="77777777" w:rsidR="00535FF3" w:rsidRPr="0014716E" w:rsidRDefault="00535FF3" w:rsidP="0053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битов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Параллельная обработка битов внутри одного слова. </w:t>
      </w:r>
    </w:p>
    <w:p w14:paraId="6A766DA3" w14:textId="77777777" w:rsidR="00535FF3" w:rsidRPr="0014716E" w:rsidRDefault="00535FF3" w:rsidP="0091426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Пример: Использование 32-битных или 64-битных операций в процессорах.</w:t>
      </w:r>
    </w:p>
    <w:p w14:paraId="5C58E945" w14:textId="77777777" w:rsidR="00535FF3" w:rsidRPr="0014716E" w:rsidRDefault="00535FF3" w:rsidP="0053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команд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Параллельное выполнение нескольких инструкций. </w:t>
      </w:r>
    </w:p>
    <w:p w14:paraId="59F9DAD9" w14:textId="77777777" w:rsidR="00535FF3" w:rsidRPr="0014716E" w:rsidRDefault="00535FF3" w:rsidP="0091426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Пайплайнинг или суперскалярная архитектура в современных процессорах.</w:t>
      </w:r>
    </w:p>
    <w:p w14:paraId="614DAE6A" w14:textId="77777777" w:rsidR="00535FF3" w:rsidRPr="0014716E" w:rsidRDefault="00535FF3" w:rsidP="0053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задач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Thread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Параллельное выполнение нескольких задач или потоков. </w:t>
      </w:r>
    </w:p>
    <w:p w14:paraId="7C2914CF" w14:textId="77777777" w:rsidR="00535FF3" w:rsidRPr="0014716E" w:rsidRDefault="00535FF3" w:rsidP="0091426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Многопоточная обработка в программах с использованием библиотек вроде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threading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60E6A4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18" w:name="_Toc20170869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В чём разница между параллелизмом и конкурентностью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(concurrency)?</w:t>
      </w:r>
      <w:bookmarkEnd w:id="118"/>
    </w:p>
    <w:p w14:paraId="7B9D8A71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 между параллелизмом и конкурентностью:</w:t>
      </w:r>
    </w:p>
    <w:p w14:paraId="65D51393" w14:textId="77777777" w:rsidR="00535FF3" w:rsidRPr="0014716E" w:rsidRDefault="00535FF3" w:rsidP="0091426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Параллелизм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одновременное выполнение нескольких задач на разных процессорах или ядрах, что требует аппаратной поддержки (например, многопоточность на многоядерных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A5CD86D" w14:textId="77777777" w:rsidR="00535FF3" w:rsidRPr="0014716E" w:rsidRDefault="00535FF3" w:rsidP="0091426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Конкурентность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организация выполнения задач так, чтобы они казались выполняющимися одновременно, даже если используются один процессор (например, через переключение контекста, как в многозадачности).</w:t>
      </w:r>
    </w:p>
    <w:p w14:paraId="16E7A844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Параллелизм физически одновременен, а конкурентность — логически организована</w:t>
      </w:r>
    </w:p>
    <w:p w14:paraId="5B309E4E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19" w:name="_Toc20170870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заключается проблема реализации параллелизма уровня задач в архитектуре фон Неймана?</w:t>
      </w:r>
      <w:bookmarkEnd w:id="119"/>
    </w:p>
    <w:p w14:paraId="1A67058A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Проблема реализации параллелизма уровня задач в архитектуре фон Неймана заключается в ее последовательной природе: данные и инструкции хранятся в единой памяти, а процессор обрабатывает их поочередно.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Это приводит к следующим ограничениям:</w:t>
      </w:r>
    </w:p>
    <w:p w14:paraId="7D4C3C59" w14:textId="77777777" w:rsidR="00535FF3" w:rsidRPr="0014716E" w:rsidRDefault="00535FF3" w:rsidP="0091426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Конфликт доступа к памяти: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Одновременный доступ нескольких задач к общей памяти вызывает конкуренцию и требует синхронизации.</w:t>
      </w:r>
    </w:p>
    <w:p w14:paraId="70B40B87" w14:textId="77777777" w:rsidR="00535FF3" w:rsidRPr="0014716E" w:rsidRDefault="00535FF3" w:rsidP="0091426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Отсутствие встроенной поддержки: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Архитектура не предусматривает встроенных механизмов для параллельного выполнения задач, что усложняет многозадачность.</w:t>
      </w:r>
    </w:p>
    <w:p w14:paraId="462B3B25" w14:textId="77777777" w:rsidR="00535FF3" w:rsidRPr="0014716E" w:rsidRDefault="00535FF3" w:rsidP="0091426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Зависимость от прерываний: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Реализация требует прерываний или кооперативной многозадачности, что увеличивает накладные расходы и сложность.</w:t>
      </w:r>
    </w:p>
    <w:p w14:paraId="0388D316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факторы затрудняют эффективное масштабирование параллелизма без дополнительных решений, таких как многопоточность или специализированные архитектуры</w:t>
      </w:r>
    </w:p>
    <w:p w14:paraId="06DAECE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0" w:name="_Toc20170870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Каковы достоинства и недостатки кооперативной многозадачности?</w:t>
      </w:r>
      <w:bookmarkEnd w:id="120"/>
    </w:p>
    <w:p w14:paraId="7F1151CD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 кооперативной многозадачности:</w:t>
      </w:r>
    </w:p>
    <w:p w14:paraId="567C1FAE" w14:textId="77777777" w:rsidR="00535FF3" w:rsidRPr="0014716E" w:rsidRDefault="00535FF3" w:rsidP="0091426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за ресурсами со стороны задач.</w:t>
      </w:r>
    </w:p>
    <w:p w14:paraId="72D839F0" w14:textId="77777777" w:rsidR="00535FF3" w:rsidRPr="0014716E" w:rsidRDefault="00535FF3" w:rsidP="0091426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Известные точки остановки.</w:t>
      </w:r>
    </w:p>
    <w:p w14:paraId="6C33A352" w14:textId="77777777" w:rsidR="00535FF3" w:rsidRPr="0014716E" w:rsidRDefault="00535FF3" w:rsidP="0091426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Легкость и эффективность (при программной реализации).</w:t>
      </w:r>
    </w:p>
    <w:p w14:paraId="140D79CD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 кооперативной многозадачности:</w:t>
      </w:r>
    </w:p>
    <w:p w14:paraId="64066E6F" w14:textId="77777777" w:rsidR="00535FF3" w:rsidRPr="0014716E" w:rsidRDefault="00535FF3" w:rsidP="0091426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за ресурсами осуществляется задачей.</w:t>
      </w:r>
    </w:p>
    <w:p w14:paraId="65C784AB" w14:textId="77777777" w:rsidR="00535FF3" w:rsidRPr="0014716E" w:rsidRDefault="00535FF3" w:rsidP="0091426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Сбой задачи может быть глобальным.</w:t>
      </w:r>
    </w:p>
    <w:p w14:paraId="323986FD" w14:textId="77777777" w:rsidR="00535FF3" w:rsidRPr="0014716E" w:rsidRDefault="00535FF3" w:rsidP="0091426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Низкая эффективность при трудоемких задачах ввода-вывода.</w:t>
      </w:r>
    </w:p>
    <w:p w14:paraId="63FC5CD8" w14:textId="77777777" w:rsidR="00535FF3" w:rsidRPr="0014716E" w:rsidRDefault="00535FF3" w:rsidP="0091426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разработки прерываний при сложных системах</w:t>
      </w:r>
    </w:p>
    <w:p w14:paraId="0C86D9A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1" w:name="_Toc20170870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механизмы необходимы для реализации кооперативной многозадачности?</w:t>
      </w:r>
      <w:bookmarkEnd w:id="121"/>
    </w:p>
    <w:p w14:paraId="57B8FCB1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Для реализации кооперативной многозадачности необходимы следующие механизмы:</w:t>
      </w:r>
    </w:p>
    <w:p w14:paraId="6EC2F953" w14:textId="77777777" w:rsidR="00535FF3" w:rsidRPr="0014716E" w:rsidRDefault="00535FF3" w:rsidP="0091426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Механизмы остановки выполнения задачи: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Добровольная передача управления ("диспетчеру").</w:t>
      </w:r>
    </w:p>
    <w:p w14:paraId="48E3DBFD" w14:textId="77777777" w:rsidR="00535FF3" w:rsidRPr="0014716E" w:rsidRDefault="00535FF3" w:rsidP="0091426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Механизмы сохранения состояния задачи: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Регистры, стек, состояние сопроцессоров, памяти, т.д., для переключения между задачами.</w:t>
      </w:r>
    </w:p>
    <w:p w14:paraId="687B560B" w14:textId="77777777" w:rsidR="00535FF3" w:rsidRPr="0014716E" w:rsidRDefault="00535FF3" w:rsidP="0091426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Механизмы планирования: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Какой задаче отдать процессорное время следующей.</w:t>
      </w:r>
    </w:p>
    <w:p w14:paraId="5EA0DBBB" w14:textId="186010B7" w:rsidR="00535FF3" w:rsidRPr="0014716E" w:rsidRDefault="00535FF3" w:rsidP="0091426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Механизмы восстановления состояния: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Восстановление состояния и передача управления.</w:t>
      </w:r>
    </w:p>
    <w:p w14:paraId="45522B83" w14:textId="77777777" w:rsidR="00535FF3" w:rsidRPr="0014716E" w:rsidRDefault="00535FF3" w:rsidP="00914261">
      <w:pPr>
        <w:numPr>
          <w:ilvl w:val="0"/>
          <w:numId w:val="2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Механизмы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изоляции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задач: независимое выполнение, безопасность.</w:t>
      </w:r>
    </w:p>
    <w:p w14:paraId="7C5C169B" w14:textId="77777777" w:rsidR="00535FF3" w:rsidRPr="0014716E" w:rsidRDefault="00535FF3" w:rsidP="00914261">
      <w:pPr>
        <w:numPr>
          <w:ilvl w:val="0"/>
          <w:numId w:val="2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Механизмы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взаимодействия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между задачами: передача данных и сигналов, общие ресурсы.</w:t>
      </w:r>
    </w:p>
    <w:p w14:paraId="5C1A78D0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механизмы обеспечивают координацию задач и передачу управления между ними.</w:t>
      </w:r>
    </w:p>
    <w:p w14:paraId="4C22E41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2" w:name="_Toc20170870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взаимодействуют кооперативная многозадачность и система прерываний?</w:t>
      </w:r>
      <w:bookmarkEnd w:id="122"/>
    </w:p>
    <w:p w14:paraId="11474DB2" w14:textId="77777777" w:rsidR="00535FF3" w:rsidRPr="0014716E" w:rsidRDefault="00535FF3" w:rsidP="00535FF3">
      <w:pPr>
        <w:pStyle w:val="NormalWeb"/>
        <w:rPr>
          <w:lang w:val="ru-RU"/>
        </w:rPr>
      </w:pPr>
      <w:r w:rsidRPr="0014716E">
        <w:rPr>
          <w:lang w:val="ru-RU"/>
        </w:rPr>
        <w:t>Кооперативная многозадачность и система прерываний взаимодействуют ограниченно, так как кооперативная модель полагается на добровольную передачу управления задачами, а прерывания нарушают этот принцип. В кооперативной многозадачности задачи сами уступают управление, тогда как прерывания принудительно прерывают выполнение для обработки событий (например, от устройств ввода-вывода). Это может привести к конфликтам, если прерывание нарушит последовательность передачи управления, что требует дополнительной синхронизации или ограничения использования прерываний в такой системе.</w:t>
      </w:r>
    </w:p>
    <w:p w14:paraId="6101241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3" w:name="_Toc20170870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реализуется кооперативная многозадачность на уровне приложения через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23"/>
    </w:p>
    <w:p w14:paraId="2E995123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Кооперативная многозадачность на уровне приложения через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реализуется следующим образом:</w:t>
      </w:r>
    </w:p>
    <w:p w14:paraId="4ACA65B6" w14:textId="77777777" w:rsidR="00535FF3" w:rsidRPr="0014716E" w:rsidRDefault="00535FF3" w:rsidP="0091426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Цикл событий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Основной цикл приложения постоянно проверяет очередь событий (например, входные данные, таймеры) и вызывает соответствующие обработчики.</w:t>
      </w:r>
    </w:p>
    <w:p w14:paraId="51ACC138" w14:textId="77777777" w:rsidR="00535FF3" w:rsidRPr="0014716E" w:rsidRDefault="00535FF3" w:rsidP="0091426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Добровольная уступка: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Каждая задача (обработчик события) выполняется до завершения или явной точки уступки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yield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передавая управление обратно в цикл.</w:t>
      </w:r>
    </w:p>
    <w:p w14:paraId="6B7D73D5" w14:textId="77777777" w:rsidR="00535FF3" w:rsidRPr="0014716E" w:rsidRDefault="00535FF3" w:rsidP="0091426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Очередь задач: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События и задачи добавляются в очередь, где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выбирает следующую для обработки.</w:t>
      </w:r>
    </w:p>
    <w:p w14:paraId="46D1A133" w14:textId="77777777" w:rsidR="00535FF3" w:rsidRPr="0014716E" w:rsidRDefault="00535FF3" w:rsidP="0091426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Состояние задач: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Состояние сохраняется между вызовами обработчиков, обеспечивая непрерывность выполнения.</w:t>
      </w:r>
    </w:p>
    <w:p w14:paraId="7321EDE0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loop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среде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где асинхронные операции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таймеры) обрабатываются через коллбеки или промисы, обеспечивая кооперативное переключение</w:t>
      </w:r>
    </w:p>
    <w:p w14:paraId="500D648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4" w:name="_Toc20170870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достоинства и недостатки вытесняющей многозадачности?</w:t>
      </w:r>
      <w:bookmarkEnd w:id="124"/>
    </w:p>
    <w:p w14:paraId="0226DCB8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 вытесняющей многозадачности:</w:t>
      </w:r>
    </w:p>
    <w:p w14:paraId="27EE1FD0" w14:textId="77777777" w:rsidR="00535FF3" w:rsidRPr="0014716E" w:rsidRDefault="00535FF3" w:rsidP="0091426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Простота разработки ПО с одним процессом.</w:t>
      </w:r>
    </w:p>
    <w:p w14:paraId="75474567" w14:textId="77777777" w:rsidR="00535FF3" w:rsidRPr="0014716E" w:rsidRDefault="00535FF3" w:rsidP="0091426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за ресурсами со стороны ОС.</w:t>
      </w:r>
    </w:p>
    <w:p w14:paraId="4A3E8544" w14:textId="77777777" w:rsidR="00535FF3" w:rsidRPr="0014716E" w:rsidRDefault="00535FF3" w:rsidP="0091426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Интерактивность системы (быстрый отклик на события).</w:t>
      </w:r>
    </w:p>
    <w:p w14:paraId="5B8B5D7D" w14:textId="77777777" w:rsidR="00535FF3" w:rsidRPr="0014716E" w:rsidRDefault="00535FF3" w:rsidP="0053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 вытесняющей многозадачности:</w:t>
      </w:r>
    </w:p>
    <w:p w14:paraId="0C8E71CF" w14:textId="77777777" w:rsidR="00535FF3" w:rsidRPr="0014716E" w:rsidRDefault="00535FF3" w:rsidP="0091426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"Лишние" переключения (избыточная нагрузка на процессор).</w:t>
      </w:r>
    </w:p>
    <w:p w14:paraId="4FB0CD2B" w14:textId="77777777" w:rsidR="00535FF3" w:rsidRPr="0014716E" w:rsidRDefault="00535FF3" w:rsidP="0091426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"Тяжесть" процессоров (перерывания, состояния, т.д.).</w:t>
      </w:r>
    </w:p>
    <w:p w14:paraId="4CBBC296" w14:textId="77777777" w:rsidR="00535FF3" w:rsidRPr="0014716E" w:rsidRDefault="00535FF3" w:rsidP="0091426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Разделяемые состояния и непредсказуемые переключения.</w:t>
      </w:r>
    </w:p>
    <w:p w14:paraId="5A24D7C5" w14:textId="77777777" w:rsidR="00535FF3" w:rsidRPr="0014716E" w:rsidRDefault="00535FF3" w:rsidP="0091426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Непредсказуемая длительность работы. Реальное время.</w:t>
      </w:r>
    </w:p>
    <w:p w14:paraId="40D71B6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5" w:name="_Toc20170870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механизмы необходимы для реализации вытесняющей многозадачности?</w:t>
      </w:r>
      <w:bookmarkEnd w:id="125"/>
    </w:p>
    <w:p w14:paraId="5ABF3EDF" w14:textId="514BEEBD" w:rsidR="00535FF3" w:rsidRPr="0014716E" w:rsidRDefault="00535FF3" w:rsidP="00914261">
      <w:pPr>
        <w:numPr>
          <w:ilvl w:val="0"/>
          <w:numId w:val="21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del w:id="126" w:author="Unknown">
        <w:r w:rsidRPr="0014716E">
          <w:rPr>
            <w:rFonts w:ascii="Times New Roman" w:eastAsia="Times New Roman" w:hAnsi="Times New Roman" w:cs="Times New Roman"/>
            <w:color w:val="363636"/>
            <w:sz w:val="24"/>
            <w:szCs w:val="24"/>
            <w:bdr w:val="none" w:sz="0" w:space="0" w:color="auto" w:frame="1"/>
            <w:lang w:val="ru-RU"/>
          </w:rPr>
          <w:delText>Механизм</w:delText>
        </w:r>
        <w:r w:rsidRPr="0014716E">
          <w:rPr>
            <w:rFonts w:ascii="Times New Roman" w:eastAsia="Times New Roman" w:hAnsi="Times New Roman" w:cs="Times New Roman"/>
            <w:color w:val="363636"/>
            <w:sz w:val="24"/>
            <w:szCs w:val="24"/>
            <w:bdr w:val="none" w:sz="0" w:space="0" w:color="auto" w:frame="1"/>
          </w:rPr>
          <w:delText> </w:delText>
        </w:r>
        <w:r w:rsidRPr="0014716E">
          <w:rPr>
            <w:rFonts w:ascii="Times New Roman" w:eastAsia="Times New Roman" w:hAnsi="Times New Roman" w:cs="Times New Roman"/>
            <w:b/>
            <w:bCs/>
            <w:color w:val="363636"/>
            <w:sz w:val="24"/>
            <w:szCs w:val="24"/>
            <w:bdr w:val="none" w:sz="0" w:space="0" w:color="auto" w:frame="1"/>
            <w:lang w:val="ru-RU"/>
          </w:rPr>
          <w:delText>остановки</w:delText>
        </w:r>
        <w:r w:rsidRPr="0014716E">
          <w:rPr>
            <w:rFonts w:ascii="Times New Roman" w:eastAsia="Times New Roman" w:hAnsi="Times New Roman" w:cs="Times New Roman"/>
            <w:color w:val="363636"/>
            <w:sz w:val="24"/>
            <w:szCs w:val="24"/>
            <w:bdr w:val="none" w:sz="0" w:space="0" w:color="auto" w:frame="1"/>
          </w:rPr>
          <w:delText> </w:delText>
        </w:r>
        <w:r w:rsidRPr="0014716E">
          <w:rPr>
            <w:rFonts w:ascii="Times New Roman" w:eastAsia="Times New Roman" w:hAnsi="Times New Roman" w:cs="Times New Roman"/>
            <w:color w:val="363636"/>
            <w:sz w:val="24"/>
            <w:szCs w:val="24"/>
            <w:bdr w:val="none" w:sz="0" w:space="0" w:color="auto" w:frame="1"/>
            <w:lang w:val="ru-RU"/>
          </w:rPr>
          <w:delText>задачи.</w:delText>
        </w:r>
      </w:del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прерывания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процесса — забрать процессор у задачи независимо от её желания.</w:t>
      </w:r>
    </w:p>
    <w:p w14:paraId="75DBDF74" w14:textId="77777777" w:rsidR="00535FF3" w:rsidRPr="0014716E" w:rsidRDefault="00535FF3" w:rsidP="00914261">
      <w:pPr>
        <w:numPr>
          <w:ilvl w:val="0"/>
          <w:numId w:val="21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сохранения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состояния задачи: регистры, стек, состояния сопроцессоров, память, ввод-вывод, кеш, состояние предсказателя переходов, и т.п.</w:t>
      </w:r>
    </w:p>
    <w:p w14:paraId="0F185B4E" w14:textId="77777777" w:rsidR="00535FF3" w:rsidRPr="0014716E" w:rsidRDefault="00535FF3" w:rsidP="00914261">
      <w:pPr>
        <w:numPr>
          <w:ilvl w:val="0"/>
          <w:numId w:val="21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планирования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— какой задаче отдать процессорное время следующей.</w:t>
      </w:r>
    </w:p>
    <w:p w14:paraId="3473840C" w14:textId="77777777" w:rsidR="00535FF3" w:rsidRPr="0014716E" w:rsidRDefault="00535FF3" w:rsidP="00914261">
      <w:pPr>
        <w:numPr>
          <w:ilvl w:val="0"/>
          <w:numId w:val="21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возобновления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остановленного процесса: восстановление состояния и передача управления.</w:t>
      </w:r>
    </w:p>
    <w:p w14:paraId="4E9D897D" w14:textId="77777777" w:rsidR="00535FF3" w:rsidRPr="0014716E" w:rsidRDefault="00CD4325" w:rsidP="0053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E3FF20">
          <v:rect id="_x0000_i1025" style="width:0;height:1.5pt" o:hralign="center" o:hrstd="t" o:hrnoshade="t" o:hr="t" fillcolor="#363636" stroked="f"/>
        </w:pict>
      </w:r>
    </w:p>
    <w:p w14:paraId="0CB0650B" w14:textId="77777777" w:rsidR="00535FF3" w:rsidRPr="0014716E" w:rsidRDefault="00535FF3" w:rsidP="00914261">
      <w:pPr>
        <w:numPr>
          <w:ilvl w:val="0"/>
          <w:numId w:val="21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Механизмы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изоляции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задач: независимое выполнение, безопасность.</w:t>
      </w:r>
    </w:p>
    <w:p w14:paraId="6621084C" w14:textId="77777777" w:rsidR="00535FF3" w:rsidRPr="0014716E" w:rsidRDefault="00535FF3" w:rsidP="00914261">
      <w:pPr>
        <w:numPr>
          <w:ilvl w:val="0"/>
          <w:numId w:val="21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Механизмы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взаимодействия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между задачами: передача данных и сигналов, общие ресурсы.</w:t>
      </w:r>
    </w:p>
    <w:p w14:paraId="28615C65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7" w:name="_Toc20170870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В чём преимущество ввода-вывода с использованием системы прерываний?</w:t>
      </w:r>
      <w:bookmarkEnd w:id="127"/>
    </w:p>
    <w:p w14:paraId="68F6E76E" w14:textId="77777777" w:rsidR="00166FEB" w:rsidRPr="0014716E" w:rsidRDefault="00166FEB" w:rsidP="00166FEB">
      <w:pPr>
        <w:pStyle w:val="NormalWeb"/>
        <w:rPr>
          <w:lang w:val="ru-RU"/>
        </w:rPr>
      </w:pPr>
      <w:r w:rsidRPr="0014716E">
        <w:rPr>
          <w:lang w:val="ru-RU"/>
        </w:rPr>
        <w:t xml:space="preserve">Преимущество ввода-вывода с использованием системы прерываний заключается в том, что процессор освобождается для выполнения других задач, пока устройство обрабатывает данные. Это повышает эффективность, так как процессор не тратит время на опрос состояния устройства (как в </w:t>
      </w:r>
      <w:r w:rsidRPr="0014716E">
        <w:t>polling</w:t>
      </w:r>
      <w:r w:rsidRPr="0014716E">
        <w:rPr>
          <w:lang w:val="ru-RU"/>
        </w:rPr>
        <w:t>), а реагирует только при возникновении события (прерывании), что особенно полезно для медленных операций ввода-вывода.</w:t>
      </w:r>
    </w:p>
    <w:p w14:paraId="695DF2E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8" w:name="_Toc20170870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по шагам происходит обработка прерывания?</w:t>
      </w:r>
      <w:bookmarkEnd w:id="128"/>
    </w:p>
    <w:p w14:paraId="0667F6D0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Обнаружение прерывания: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Устройство сигнализирует процессору о событии через линию прерывания. </w:t>
      </w:r>
    </w:p>
    <w:p w14:paraId="5D743B8A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Сохранение состояния: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 сохраняет текущий контекст (регистры, флаги, адрес возврата) в стеке. </w:t>
      </w:r>
    </w:p>
    <w:p w14:paraId="4F1CFCE4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Определение типа прерывания: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 определяет источник прерывания (например, через вектор прерываний). </w:t>
      </w:r>
    </w:p>
    <w:p w14:paraId="261E95EA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Переход к обработчику: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Управление передается соответствующему обработчику прерываний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14:paraId="7E69F8BD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 прерывания: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Обработчик выполняет необходимую логику (например, чтение данных с устройства). </w:t>
      </w:r>
    </w:p>
    <w:p w14:paraId="4278567B" w14:textId="77777777" w:rsidR="00166FEB" w:rsidRPr="0014716E" w:rsidRDefault="00166FEB" w:rsidP="0016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Восстановление состояния: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завершения обработчик восстанавливает сохраненный контекст. </w:t>
      </w:r>
    </w:p>
    <w:p w14:paraId="4FB6A7FC" w14:textId="1D9A9536" w:rsidR="00166FEB" w:rsidRPr="0014716E" w:rsidRDefault="00166FEB" w:rsidP="00166FEB">
      <w:pPr>
        <w:spacing w:before="100" w:beforeAutospacing="1" w:after="100" w:afterAutospacing="1" w:line="240" w:lineRule="auto"/>
        <w:ind w:left="-810" w:right="-630" w:firstLine="81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Возврат к выполнению: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 возвращается к прерванной программе.</w:t>
      </w:r>
    </w:p>
    <w:p w14:paraId="53A1B8CE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29" w:name="_Toc20170870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Почему появление системы прерываний приводит к автоматическому появлению параллелизма уровня задач? Охарактеризуйте его.</w:t>
      </w:r>
      <w:bookmarkEnd w:id="129"/>
    </w:p>
    <w:p w14:paraId="0225EE64" w14:textId="77777777" w:rsidR="00166FEB" w:rsidRPr="0014716E" w:rsidRDefault="00166FEB" w:rsidP="0016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Появление системы прерываний приводит к автоматическому появлению параллелизма уровня задач, так как прерывания позволяют процессору переключаться между выполнением основной программы и обработкой событий от устройств или других задач.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Это создает иллюзию одновременного выполнения нескольких задач.</w:t>
      </w:r>
    </w:p>
    <w:p w14:paraId="04371DF1" w14:textId="77777777" w:rsidR="00166FEB" w:rsidRPr="0014716E" w:rsidRDefault="00166FEB" w:rsidP="0016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Характеристика:</w:t>
      </w:r>
    </w:p>
    <w:p w14:paraId="51844F17" w14:textId="77777777" w:rsidR="00166FEB" w:rsidRPr="0014716E" w:rsidRDefault="00166FEB" w:rsidP="0091426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Параллелизм уровня задач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Происходит за счет прерываний, которые принудительно прерывают текущую задачу и передают управление обработчику прерывания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ISR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имитируя параллельное выполнение.</w:t>
      </w:r>
    </w:p>
    <w:p w14:paraId="5BDAFA17" w14:textId="77777777" w:rsidR="00166FEB" w:rsidRPr="0014716E" w:rsidRDefault="00166FEB" w:rsidP="0091426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Непредсказуемость: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Переключения зависят от внешних событий, что делает их асинхронными.</w:t>
      </w:r>
    </w:p>
    <w:p w14:paraId="7AB91F9D" w14:textId="77777777" w:rsidR="00166FEB" w:rsidRPr="0014716E" w:rsidRDefault="00166FEB" w:rsidP="0091426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Эффективность: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Освобождает процессор от ожидания, улучшая использование ресурсов.</w:t>
      </w:r>
    </w:p>
    <w:p w14:paraId="2AFED361" w14:textId="77777777" w:rsidR="00166FEB" w:rsidRPr="0014716E" w:rsidRDefault="00166FEB" w:rsidP="0091426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Ограничения: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Требует синхронизации, чтобы избежать конфликтов (например, гонок данных)</w:t>
      </w:r>
    </w:p>
    <w:p w14:paraId="72C0425E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54BF100D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40D79EF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30" w:name="_Toc20170871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классифицируются прерывания по источнику?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Их отличительные особенности.</w:t>
      </w:r>
      <w:bookmarkEnd w:id="130"/>
    </w:p>
    <w:p w14:paraId="56A555F5" w14:textId="77777777" w:rsidR="00166FEB" w:rsidRPr="0014716E" w:rsidRDefault="00166FEB" w:rsidP="00914261">
      <w:pPr>
        <w:numPr>
          <w:ilvl w:val="0"/>
          <w:numId w:val="21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Аппаратные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.</w:t>
      </w:r>
    </w:p>
    <w:p w14:paraId="1FDF72E5" w14:textId="77777777" w:rsidR="00166FEB" w:rsidRPr="0014716E" w:rsidRDefault="00166FEB" w:rsidP="00914261">
      <w:pPr>
        <w:numPr>
          <w:ilvl w:val="1"/>
          <w:numId w:val="219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Внешние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(асинхронные для внутренних циклов процессора): переполнение таймера, нажатие клавиши, сетевой пакет.</w:t>
      </w:r>
    </w:p>
    <w:p w14:paraId="5A477B54" w14:textId="77777777" w:rsidR="00166FEB" w:rsidRPr="0014716E" w:rsidRDefault="00166FEB" w:rsidP="00914261">
      <w:pPr>
        <w:numPr>
          <w:ilvl w:val="1"/>
          <w:numId w:val="219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Внутренние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(синхронные): деление на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  <w:lang w:val="ru-RU"/>
        </w:rPr>
        <w:t>0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, ошибка доступа к памяти, и т.п.</w:t>
      </w:r>
    </w:p>
    <w:p w14:paraId="035331F1" w14:textId="77777777" w:rsidR="00166FEB" w:rsidRPr="0014716E" w:rsidRDefault="00166FEB" w:rsidP="00914261">
      <w:pPr>
        <w:numPr>
          <w:ilvl w:val="0"/>
          <w:numId w:val="21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Программные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(вызывается инструкцией): взаимодействие программы и ОС.</w:t>
      </w:r>
    </w:p>
    <w:p w14:paraId="3A7649FB" w14:textId="77777777" w:rsidR="00166FEB" w:rsidRPr="0014716E" w:rsidRDefault="00166FEB" w:rsidP="0016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Отличительные особенности:</w:t>
      </w:r>
    </w:p>
    <w:p w14:paraId="67010456" w14:textId="77777777" w:rsidR="00166FEB" w:rsidRPr="0014716E" w:rsidRDefault="00166FEB" w:rsidP="00914261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Внешние прерывания асинхронны и управляются оборудованием, внутренние — синхронны и связаны с программной логикой.</w:t>
      </w:r>
    </w:p>
    <w:p w14:paraId="2D10557F" w14:textId="77777777" w:rsidR="00166FEB" w:rsidRPr="0014716E" w:rsidRDefault="00166FEB" w:rsidP="00914261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Внешние требуют проверки состояния устройств, внутренние — анализа ошибок процессора.</w:t>
      </w:r>
    </w:p>
    <w:p w14:paraId="297E5767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1" w:name="_Toc20170871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задачи контроллера прерывания и какие виды прерываний бывают?</w:t>
      </w:r>
      <w:bookmarkEnd w:id="131"/>
    </w:p>
    <w:p w14:paraId="49CE3C41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Задачи контроллера прерывания: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Контроллер прерывания управляет обработкой прерываний в процессоре, выполняя следующие задачи:</w:t>
      </w:r>
    </w:p>
    <w:p w14:paraId="07EA6E2C" w14:textId="77777777" w:rsidR="007A6667" w:rsidRPr="007A6667" w:rsidRDefault="007A6667" w:rsidP="00914261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приоритет и источник прерывания.</w:t>
      </w:r>
    </w:p>
    <w:p w14:paraId="47913852" w14:textId="77777777" w:rsidR="007A6667" w:rsidRPr="007A6667" w:rsidRDefault="007A6667" w:rsidP="00914261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Сообщает процессору о необходимости прерывания работы текущей задачи.</w:t>
      </w:r>
    </w:p>
    <w:p w14:paraId="292A6D52" w14:textId="77777777" w:rsidR="007A6667" w:rsidRPr="007A6667" w:rsidRDefault="007A6667" w:rsidP="00914261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Сохраняет контекст процессора (регистры) перед переключением.</w:t>
      </w:r>
    </w:p>
    <w:p w14:paraId="5BB099DC" w14:textId="77777777" w:rsidR="007A6667" w:rsidRPr="007A6667" w:rsidRDefault="007A6667" w:rsidP="00914261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Выполняет переход к обработчику прерывания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ISR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10B7A2B" w14:textId="77777777" w:rsidR="007A6667" w:rsidRPr="007A6667" w:rsidRDefault="007A6667" w:rsidP="00914261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sz w:val="24"/>
          <w:szCs w:val="24"/>
        </w:rPr>
        <w:t>Восстанавливает контекст после обработки.</w:t>
      </w:r>
    </w:p>
    <w:p w14:paraId="505A9704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Виды прерываний:</w:t>
      </w:r>
    </w:p>
    <w:p w14:paraId="3E6054A9" w14:textId="77777777" w:rsidR="007A6667" w:rsidRPr="007A6667" w:rsidRDefault="007A6667" w:rsidP="00914261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Аппаратные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Инициируются внешними устройствами (например, кнопка, таймер). </w:t>
      </w:r>
    </w:p>
    <w:p w14:paraId="109CB9EE" w14:textId="77777777" w:rsidR="007A6667" w:rsidRPr="007A6667" w:rsidRDefault="007A6667" w:rsidP="00914261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sz w:val="24"/>
          <w:szCs w:val="24"/>
        </w:rPr>
        <w:t>Пример: IRQ от клавиатуры.</w:t>
      </w:r>
    </w:p>
    <w:p w14:paraId="67958D77" w14:textId="77777777" w:rsidR="007A6667" w:rsidRPr="007A6667" w:rsidRDefault="007A6667" w:rsidP="00914261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Вызываются инструкциями в коде (например, системные вызовы). </w:t>
      </w:r>
    </w:p>
    <w:p w14:paraId="6F60FC4C" w14:textId="77777777" w:rsidR="007A6667" w:rsidRPr="007A6667" w:rsidRDefault="007A6667" w:rsidP="00914261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Пример: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80 в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86 для системного вызова.</w:t>
      </w:r>
    </w:p>
    <w:p w14:paraId="76BBE94A" w14:textId="77777777" w:rsidR="007A6667" w:rsidRPr="007A6667" w:rsidRDefault="007A6667" w:rsidP="00914261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Исключения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Возникают из-за ошибок выполнения (деление на ноль, доступ к недопустимому адресу). </w:t>
      </w:r>
    </w:p>
    <w:p w14:paraId="21F1BB7D" w14:textId="77777777" w:rsidR="007A6667" w:rsidRPr="007A6667" w:rsidRDefault="007A6667" w:rsidP="00914261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sz w:val="24"/>
          <w:szCs w:val="24"/>
        </w:rPr>
        <w:t>Пример: Page Fault.</w:t>
      </w:r>
    </w:p>
    <w:p w14:paraId="51B26AC6" w14:textId="77777777" w:rsidR="007A6667" w:rsidRPr="007A6667" w:rsidRDefault="007A6667" w:rsidP="00914261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Сброс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Инициирует перезапуск системы. </w:t>
      </w:r>
    </w:p>
    <w:p w14:paraId="44B708E5" w14:textId="77777777" w:rsidR="007A6667" w:rsidRPr="007A6667" w:rsidRDefault="007A6667" w:rsidP="00914261">
      <w:pPr>
        <w:numPr>
          <w:ilvl w:val="1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Сброс при включении питания.</w:t>
      </w:r>
    </w:p>
    <w:p w14:paraId="77DEE0B3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3C5F3E05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2CDB1D8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2" w:name="_Toc20170871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Какие виды событий существуют в системе прерываний и как они обрабатываются?</w:t>
      </w:r>
      <w:bookmarkEnd w:id="132"/>
    </w:p>
    <w:p w14:paraId="6D4E8B6B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В системе прерываний выделяются следующие виды событий:</w:t>
      </w:r>
    </w:p>
    <w:p w14:paraId="79476DC5" w14:textId="77777777" w:rsidR="007A6667" w:rsidRPr="007A6667" w:rsidRDefault="007A6667" w:rsidP="00914261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Внешние события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External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Инициируются устройствами (например, нажатие кнопки, сигнал таймера).</w:t>
      </w:r>
    </w:p>
    <w:p w14:paraId="444B1FF8" w14:textId="77777777" w:rsidR="007A6667" w:rsidRPr="007A6667" w:rsidRDefault="007A6667" w:rsidP="00914261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Внутренние события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Происходят из-за ошибок процессора (например, деление на ноль, переполнение).</w:t>
      </w:r>
    </w:p>
    <w:p w14:paraId="11163B3F" w14:textId="77777777" w:rsidR="007A6667" w:rsidRPr="007A6667" w:rsidRDefault="007A6667" w:rsidP="00914261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Программные события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Triggered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Вызываются программно (например, системный вызов).</w:t>
      </w:r>
    </w:p>
    <w:p w14:paraId="1CEBA4AC" w14:textId="77777777" w:rsidR="007A6667" w:rsidRPr="007A6667" w:rsidRDefault="007A6667" w:rsidP="00914261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Сбросовые события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Инициируют перезапуск системы (например, при питании).</w:t>
      </w:r>
    </w:p>
    <w:p w14:paraId="17192A96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Как они обрабатываются?</w:t>
      </w:r>
    </w:p>
    <w:p w14:paraId="3B8376A3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Обнаружение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Контроллер прерываний или процессор фиксирует событие и определяет его тип и приоритет.</w:t>
      </w:r>
    </w:p>
    <w:p w14:paraId="3D6B2342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Сохранение контекста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Сохраняются текущие значения регистров и состояние процессора.</w:t>
      </w:r>
    </w:p>
    <w:p w14:paraId="52345EDC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Переход к обработчику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Процессор переходит к соответствующему обработчику прерываний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ISR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 по вектору прерывания.</w:t>
      </w:r>
    </w:p>
    <w:p w14:paraId="3E280D7E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ISR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действия (например, чтение данных с устройства или коррекция ошибки).</w:t>
      </w:r>
    </w:p>
    <w:p w14:paraId="219A6002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Восстановление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Контекст восстанавливается, и процессор возвращается к прерванной задаче (с помощью команды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RETI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A620046" w14:textId="77777777" w:rsidR="007A6667" w:rsidRPr="007A6667" w:rsidRDefault="007A6667" w:rsidP="00914261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Приоритет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Выполняется по иерархии (например, сброс выше аппаратных прерываний).</w:t>
      </w:r>
    </w:p>
    <w:p w14:paraId="7641028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3" w:name="_Toc20170871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сторожевой таймер и каков принцип его работы?</w:t>
      </w:r>
      <w:bookmarkEnd w:id="133"/>
    </w:p>
    <w:p w14:paraId="1DD0D874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Сторожевой таймер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Watchdog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Timer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WDT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аппаратный или программный механизм, предназначенный для автоматического перезапуска системы при её зависании или некорректной работе.</w:t>
      </w:r>
    </w:p>
    <w:p w14:paraId="700C95A2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работы:</w:t>
      </w:r>
    </w:p>
    <w:p w14:paraId="2DD54A3C" w14:textId="77777777" w:rsidR="007A6667" w:rsidRPr="007A6667" w:rsidRDefault="007A6667" w:rsidP="00914261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Таймер инициализируется с заданным интервалом (например, 1 секунда).</w:t>
      </w:r>
    </w:p>
    <w:p w14:paraId="6A8DA64D" w14:textId="77777777" w:rsidR="007A6667" w:rsidRPr="007A6667" w:rsidRDefault="007A6667" w:rsidP="00914261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регулярно (до истечения интервала) сбрасывает таймер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feed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watchdog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 через специальную команду.</w:t>
      </w:r>
    </w:p>
    <w:p w14:paraId="5731D540" w14:textId="77777777" w:rsidR="007A6667" w:rsidRPr="007A6667" w:rsidRDefault="007A6667" w:rsidP="00914261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Если сбрасывание не происходит (например, из-за зависания), таймер истекает и генерирует сигнал сброса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), перезапуская систему.</w:t>
      </w:r>
    </w:p>
    <w:p w14:paraId="2DCEED11" w14:textId="77777777" w:rsidR="007A6667" w:rsidRPr="007A6667" w:rsidRDefault="007A6667" w:rsidP="00914261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Это обеспечивает самодиагностику и восстановление в реальном времени, особенно в встраиваемых системах.</w:t>
      </w:r>
    </w:p>
    <w:p w14:paraId="4C05C365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1425DB2D" w14:textId="3D1D4E26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4" w:name="_Toc20170871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Какие подходы существуют к решению проблемы изоляции регистров и инструкций в памяти при многозадачности?</w:t>
      </w:r>
      <w:bookmarkEnd w:id="134"/>
    </w:p>
    <w:p w14:paraId="2FF88C15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Инструкции:</w:t>
      </w:r>
    </w:p>
    <w:p w14:paraId="6D22D9E4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Размещаем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инструкции в разных областях памяти.</w:t>
      </w:r>
    </w:p>
    <w:p w14:paraId="6D0DFEFB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Корректируем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все абсолютные адреса переходов.</w:t>
      </w:r>
    </w:p>
    <w:p w14:paraId="4CFBC677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Данные:</w:t>
      </w:r>
    </w:p>
    <w:p w14:paraId="71F990A1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Размещаем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данные в разных областях памяти.</w:t>
      </w:r>
    </w:p>
    <w:p w14:paraId="0E2E62AF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Корректируем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все абсолютные адреса.</w:t>
      </w:r>
    </w:p>
    <w:p w14:paraId="248C8029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Регистры:</w:t>
      </w:r>
    </w:p>
    <w:p w14:paraId="3D1D5B4B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Формируем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соглашение о вызове процедур внутри задач.</w:t>
      </w:r>
    </w:p>
    <w:p w14:paraId="2A442124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Сохраненяем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и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загружаем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регистры между зачами.</w:t>
      </w:r>
    </w:p>
    <w:p w14:paraId="12B83434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Автоматическая память:</w:t>
      </w:r>
    </w:p>
    <w:p w14:paraId="3FB7655D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Оцениваем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потребность в памяти.</w:t>
      </w:r>
    </w:p>
    <w:p w14:paraId="79B87CA5" w14:textId="77777777" w:rsidR="007A6667" w:rsidRPr="007A6667" w:rsidRDefault="007A6667" w:rsidP="00914261">
      <w:pPr>
        <w:numPr>
          <w:ilvl w:val="1"/>
          <w:numId w:val="226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Выделяем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подходящие диапазоны (фрагментация).</w:t>
      </w:r>
    </w:p>
    <w:p w14:paraId="3592BA4E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Динамическая память: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выделяем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диапазон.</w:t>
      </w:r>
    </w:p>
    <w:p w14:paraId="59021F9F" w14:textId="77777777" w:rsidR="007A6667" w:rsidRPr="007A6667" w:rsidRDefault="007A6667" w:rsidP="00914261">
      <w:pPr>
        <w:numPr>
          <w:ilvl w:val="0"/>
          <w:numId w:val="22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Верим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 в "добросовестное использование".</w:t>
      </w:r>
    </w:p>
    <w:p w14:paraId="0BDC941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5" w:name="_Toc20170871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подходы существуют к решению проблемы изоляции данных в памяти (статика, куча, стек) при многозадачности?</w:t>
      </w:r>
      <w:bookmarkEnd w:id="135"/>
    </w:p>
    <w:p w14:paraId="76AD1C0E" w14:textId="77777777" w:rsidR="007A6667" w:rsidRPr="007A6667" w:rsidRDefault="007A6667" w:rsidP="00914261">
      <w:pPr>
        <w:numPr>
          <w:ilvl w:val="0"/>
          <w:numId w:val="22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Банки памяти (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Memory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 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Bank</w:t>
      </w: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), отчасти</w:t>
      </w:r>
    </w:p>
    <w:p w14:paraId="6A1A2BCF" w14:textId="77777777" w:rsidR="007A6667" w:rsidRPr="007A6667" w:rsidRDefault="007A6667" w:rsidP="00914261">
      <w:pPr>
        <w:numPr>
          <w:ilvl w:val="0"/>
          <w:numId w:val="22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Сегментация (Segmentation)</w:t>
      </w:r>
    </w:p>
    <w:p w14:paraId="090FA59B" w14:textId="77777777" w:rsidR="007A6667" w:rsidRPr="007A6667" w:rsidRDefault="007A6667" w:rsidP="00914261">
      <w:pPr>
        <w:numPr>
          <w:ilvl w:val="0"/>
          <w:numId w:val="22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color w:val="363636"/>
          <w:sz w:val="24"/>
          <w:szCs w:val="24"/>
        </w:rPr>
        <w:t>Виртуальная память (Virtual Memory)</w:t>
      </w:r>
    </w:p>
    <w:p w14:paraId="2A19DD8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6" w:name="_Toc20170871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банки памяти используются для расширения адресного пространства?</w:t>
      </w:r>
      <w:bookmarkEnd w:id="136"/>
    </w:p>
    <w:p w14:paraId="7164292D" w14:textId="77777777" w:rsidR="007A6667" w:rsidRPr="007A6667" w:rsidRDefault="007A6667" w:rsidP="007A6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Банки памяти расширяют адресное пространство, разделяя физическую память на несколько независимых блоков (банков), каждый из которых имеет свой диапазон адресов.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Это достигается следующим образом:</w:t>
      </w:r>
    </w:p>
    <w:p w14:paraId="2A8C9E75" w14:textId="77777777" w:rsidR="007A6667" w:rsidRPr="007A6667" w:rsidRDefault="007A6667" w:rsidP="00914261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Разделение адресного пространства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Адресная шина делится на части — часть адреса определяет банк (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bank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666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), а остальная часть указывает адрес внутри банка.</w:t>
      </w:r>
    </w:p>
    <w:p w14:paraId="6FA7B2C3" w14:textId="77777777" w:rsidR="007A6667" w:rsidRPr="007A6667" w:rsidRDefault="007A6667" w:rsidP="00914261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Многобанковая организация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Каждый банк подключается к отдельной шине данных или управляющим сигналам, что позволяет одновременно обращаться к разным банкам.</w:t>
      </w:r>
    </w:p>
    <w:p w14:paraId="0F81CEE4" w14:textId="77777777" w:rsidR="007A6667" w:rsidRPr="007A6667" w:rsidRDefault="007A6667" w:rsidP="00914261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Расширение через адресацию</w:t>
      </w:r>
      <w:r w:rsidRPr="007A6667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Использование дополнительных бит (например, через регистр выбора банка) увеличивает общий объем доступной памяти за пределы стандартного адресного пространства процессора.</w:t>
      </w:r>
    </w:p>
    <w:p w14:paraId="2D135C6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37" w:name="_Toc20170871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банки памяти используются для расширения машинного слова?</w:t>
      </w:r>
      <w:bookmarkEnd w:id="137"/>
    </w:p>
    <w:p w14:paraId="326F187E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Банки памяти расширяют машинное слово, объединяя несколько банков для параллельного доступа к данным, что увеличивает ширину слова процессора.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Это происходит следующим образом:</w:t>
      </w:r>
    </w:p>
    <w:p w14:paraId="6B0B740F" w14:textId="77777777" w:rsidR="00224640" w:rsidRPr="00224640" w:rsidRDefault="00224640" w:rsidP="00914261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Параллельный доступ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: Каждый банк предоставляет часть данных машинного слова (например, 8 бит из 32-битного слова), и все банки читаются одновременно через отдельные шины данных.</w:t>
      </w:r>
    </w:p>
    <w:p w14:paraId="31705EEF" w14:textId="77777777" w:rsidR="00224640" w:rsidRPr="00224640" w:rsidRDefault="00224640" w:rsidP="00914261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Синхронизация адресов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: Один адрес применяется ко всем банкам, но каждый банк выдает свою порцию данных, формируя более широкое слово.</w:t>
      </w:r>
    </w:p>
    <w:p w14:paraId="3EF6B77D" w14:textId="77777777" w:rsidR="00224640" w:rsidRPr="00224640" w:rsidRDefault="00224640" w:rsidP="00914261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Конфигурация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: Ширина слова определяется количеством банков (например, 4 банка по 8 бит = 32 бита).</w:t>
      </w:r>
    </w:p>
    <w:p w14:paraId="19EA06E3" w14:textId="77777777" w:rsidR="00224640" w:rsidRPr="00224640" w:rsidRDefault="00224640" w:rsidP="00914261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: В процессоре с 16-битным словом добавление двух банков (по 16 бит каждый) позволяет обработать 32-битное слово за один цикл.</w:t>
      </w:r>
    </w:p>
    <w:p w14:paraId="6DDD0B0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38" w:name="_Toc20170871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сегментная память? Как происходит трансляция адресов?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достоинства и недостатки?</w:t>
      </w:r>
      <w:bookmarkEnd w:id="138"/>
    </w:p>
    <w:p w14:paraId="448E6E1C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Сегментная память — это метод организации памяти, при котором адресное пространство делится на переменной длины сегменты (например, код, данные, стек), каждый из которых имеет уникальный базовый адрес и длину. Адреса состоят из сегментного регистра (указатель на сегмент) и смещения внутри сегмента.</w:t>
      </w:r>
    </w:p>
    <w:p w14:paraId="2722F619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Как происходит трансляция адресов?</w:t>
      </w:r>
    </w:p>
    <w:p w14:paraId="0347F354" w14:textId="77777777" w:rsidR="00224640" w:rsidRPr="00224640" w:rsidRDefault="00224640" w:rsidP="00914261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Формирование адреса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Логический адрес состоит из номера сегмента (загружается в сегментный регистр, например,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CS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) и смещения (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offset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A4E939C" w14:textId="77777777" w:rsidR="00224640" w:rsidRPr="00224640" w:rsidRDefault="00224640" w:rsidP="00914261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Преобразование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Аппаратная часть (сегментный механизм или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MMU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) добавляет базовый адрес сегмента к смещению, образуя физический адрес.</w:t>
      </w:r>
    </w:p>
    <w:p w14:paraId="3381CD6C" w14:textId="77777777" w:rsidR="00224640" w:rsidRPr="00224640" w:rsidRDefault="00224640" w:rsidP="00914261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: Если базовый адрес сегмента = 1000, а смещение = 50, то физический адрес = 1050.</w:t>
      </w:r>
    </w:p>
    <w:p w14:paraId="15B27B7C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Достоинства:</w:t>
      </w:r>
    </w:p>
    <w:p w14:paraId="717435C6" w14:textId="77777777" w:rsidR="00224640" w:rsidRPr="00224640" w:rsidRDefault="00224640" w:rsidP="00914261">
      <w:pPr>
        <w:numPr>
          <w:ilvl w:val="0"/>
          <w:numId w:val="23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Таблицы сегментов относительно малы.</w:t>
      </w:r>
    </w:p>
    <w:p w14:paraId="123FEF3C" w14:textId="77777777" w:rsidR="00224640" w:rsidRPr="00224640" w:rsidRDefault="00224640" w:rsidP="00914261">
      <w:pPr>
        <w:numPr>
          <w:ilvl w:val="0"/>
          <w:numId w:val="23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Таблицы сегментов просты в обработке и перемещении.</w:t>
      </w:r>
    </w:p>
    <w:p w14:paraId="39C97F7A" w14:textId="77777777" w:rsidR="00224640" w:rsidRPr="00224640" w:rsidRDefault="00224640" w:rsidP="00914261">
      <w:pPr>
        <w:numPr>
          <w:ilvl w:val="0"/>
          <w:numId w:val="23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Средние размеры сегментов больше, чем размеры большинства страниц, что позволяет хранить в сегментах больше данных процесса.</w:t>
      </w:r>
    </w:p>
    <w:p w14:paraId="022C4B62" w14:textId="77777777" w:rsidR="00224640" w:rsidRPr="00224640" w:rsidRDefault="00224640" w:rsidP="00914261">
      <w:pPr>
        <w:numPr>
          <w:ilvl w:val="0"/>
          <w:numId w:val="23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Отсутствует внутренняя фрагментация.</w:t>
      </w:r>
    </w:p>
    <w:p w14:paraId="75FEFC9B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Недостатки:</w:t>
      </w:r>
    </w:p>
    <w:p w14:paraId="2F729F88" w14:textId="77777777" w:rsidR="00224640" w:rsidRPr="00224640" w:rsidRDefault="00224640" w:rsidP="00224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  Non-von Neumann way</w:t>
      </w:r>
    </w:p>
    <w:p w14:paraId="5B5F01FE" w14:textId="77777777" w:rsidR="00224640" w:rsidRPr="00224640" w:rsidRDefault="00224640" w:rsidP="00914261">
      <w:pPr>
        <w:numPr>
          <w:ilvl w:val="0"/>
          <w:numId w:val="2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Поддержка со стороны компилятора, ПО.</w:t>
      </w:r>
    </w:p>
    <w:p w14:paraId="66DC4217" w14:textId="77777777" w:rsidR="00224640" w:rsidRPr="00224640" w:rsidRDefault="00224640" w:rsidP="00914261">
      <w:pPr>
        <w:numPr>
          <w:ilvl w:val="0"/>
          <w:numId w:val="2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Участие программистов (количество сегментов, размер сегментов).</w:t>
      </w:r>
    </w:p>
    <w:p w14:paraId="2AE05DE0" w14:textId="77777777" w:rsidR="00224640" w:rsidRPr="00224640" w:rsidRDefault="00224640" w:rsidP="00224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Считается устаревшей, имеет ограниченную поддержку ОС (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4832D87" w14:textId="2C04733E" w:rsidR="00E7788D" w:rsidRPr="0014716E" w:rsidRDefault="00E7788D" w:rsidP="002246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2776712E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5E0C316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1AA8E08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39" w:name="_Toc20170871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виртуальная память? Как происходит трансляция адресов?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Каковы достоинства и недостатки?</w:t>
      </w:r>
      <w:bookmarkEnd w:id="139"/>
    </w:p>
    <w:p w14:paraId="3D00E15B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lang w:val="ru-RU"/>
        </w:rPr>
        <w:t>Виртуальная память (</w:t>
      </w:r>
      <w:r w:rsidRPr="0014716E">
        <w:t>Virtual</w:t>
      </w:r>
      <w:r w:rsidRPr="0014716E">
        <w:rPr>
          <w:lang w:val="ru-RU"/>
        </w:rPr>
        <w:t xml:space="preserve"> </w:t>
      </w:r>
      <w:r w:rsidRPr="0014716E">
        <w:t>Memory</w:t>
      </w:r>
      <w:r w:rsidRPr="0014716E">
        <w:rPr>
          <w:lang w:val="ru-RU"/>
        </w:rPr>
        <w:t>) — это механизм операционной системы, который предоставляет каждому процессу иллюзию работы в отдельной адресной пространстве, используя комбинацию физической оперативной памяти и дискового пространства (страничный файл).</w:t>
      </w:r>
    </w:p>
    <w:p w14:paraId="65D2352D" w14:textId="77777777" w:rsidR="00224640" w:rsidRPr="0014716E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Процесс трансляции адресов:</w:t>
      </w:r>
    </w:p>
    <w:p w14:paraId="4C4EE660" w14:textId="77777777" w:rsidR="00224640" w:rsidRPr="0014716E" w:rsidRDefault="00224640" w:rsidP="0091426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Режим виртуальные пространства на страницы.</w:t>
      </w:r>
    </w:p>
    <w:p w14:paraId="09E8C15A" w14:textId="77777777" w:rsidR="00224640" w:rsidRPr="0014716E" w:rsidRDefault="00224640" w:rsidP="0091426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</w:rPr>
        <w:t>Неопределённое физическое размещение данных.</w:t>
      </w:r>
    </w:p>
    <w:p w14:paraId="414E5051" w14:textId="77777777" w:rsidR="00224640" w:rsidRPr="0014716E" w:rsidRDefault="00224640" w:rsidP="0091426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Не фиксировать объём памяти, используемый задачей.</w:t>
      </w:r>
    </w:p>
    <w:p w14:paraId="746C1D39" w14:textId="77777777" w:rsidR="00224640" w:rsidRPr="0014716E" w:rsidRDefault="00224640" w:rsidP="00914261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Использование таблицы страниц, чем есть физически.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Выгрузка на диск.</w:t>
      </w:r>
    </w:p>
    <w:p w14:paraId="72A9FFD3" w14:textId="77777777" w:rsidR="00224640" w:rsidRPr="0014716E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Достоинства:</w:t>
      </w:r>
    </w:p>
    <w:p w14:paraId="7EC8460C" w14:textId="77777777" w:rsidR="00224640" w:rsidRPr="0014716E" w:rsidRDefault="00224640" w:rsidP="0091426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Нагрузка неиспользуемые страницы лобой задачи.</w:t>
      </w:r>
    </w:p>
    <w:p w14:paraId="64343910" w14:textId="77777777" w:rsidR="00224640" w:rsidRPr="0014716E" w:rsidRDefault="00224640" w:rsidP="0091426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</w:rPr>
        <w:t>Выгрузка их на диск.</w:t>
      </w:r>
    </w:p>
    <w:p w14:paraId="427DFAA5" w14:textId="77777777" w:rsidR="00224640" w:rsidRPr="0014716E" w:rsidRDefault="00224640" w:rsidP="00914261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Права доступа. Отображение страниц на разные адресные пространства.</w:t>
      </w:r>
    </w:p>
    <w:p w14:paraId="760571FE" w14:textId="77777777" w:rsidR="00224640" w:rsidRPr="0014716E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Недостатки:</w:t>
      </w:r>
    </w:p>
    <w:p w14:paraId="49F3063F" w14:textId="77777777" w:rsidR="00224640" w:rsidRPr="0014716E" w:rsidRDefault="00224640" w:rsidP="0091426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Больший объём таблицы страниц (вызов-вывод, перенос страниц).</w:t>
      </w:r>
    </w:p>
    <w:p w14:paraId="0B438B29" w14:textId="77777777" w:rsidR="00224640" w:rsidRPr="0014716E" w:rsidRDefault="00224640" w:rsidP="0091426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Необходимость длительности доступа к памяти.</w:t>
      </w:r>
    </w:p>
    <w:p w14:paraId="393E696E" w14:textId="77777777" w:rsidR="00224640" w:rsidRPr="0014716E" w:rsidRDefault="00224640" w:rsidP="00914261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</w:rPr>
        <w:t>Высокая сложность реализации.</w:t>
      </w:r>
    </w:p>
    <w:p w14:paraId="4A52E27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0" w:name="_Toc20170872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внутренняя и внешняя фрагментация в контексте сегментной и виртуальной памяти?</w:t>
      </w:r>
      <w:bookmarkEnd w:id="140"/>
    </w:p>
    <w:p w14:paraId="49A0EDE4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Внутренняя фрагментация</w:t>
      </w:r>
      <w:r w:rsidRPr="0014716E">
        <w:rPr>
          <w:lang w:val="ru-RU"/>
        </w:rPr>
        <w:t xml:space="preserve"> — это ситуация, когда выделенный блок памяти больше, чем требуется процессу (например, </w:t>
      </w:r>
      <w:r w:rsidRPr="0014716E">
        <w:t>P</w:t>
      </w:r>
      <w:r w:rsidRPr="0014716E">
        <w:rPr>
          <w:lang w:val="ru-RU"/>
        </w:rPr>
        <w:t>1 требует 3 МБ, а выделено 4 МБ). Неиспользованная часть (1 МБ) становится внутренней фрагментацией, что снижает эффективность использования памяти.</w:t>
      </w:r>
    </w:p>
    <w:p w14:paraId="3DD31BCB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Внешняя фрагментация</w:t>
      </w:r>
      <w:r w:rsidRPr="0014716E">
        <w:rPr>
          <w:lang w:val="ru-RU"/>
        </w:rPr>
        <w:t xml:space="preserve"> — это ситуация, когда свободная память разбита на мелкие несмежные блоки (например, после выделения памяти процессам </w:t>
      </w:r>
      <w:r w:rsidRPr="0014716E">
        <w:t>P</w:t>
      </w:r>
      <w:r w:rsidRPr="0014716E">
        <w:rPr>
          <w:lang w:val="ru-RU"/>
        </w:rPr>
        <w:t>1-</w:t>
      </w:r>
      <w:r w:rsidRPr="0014716E">
        <w:t>P</w:t>
      </w:r>
      <w:r w:rsidRPr="0014716E">
        <w:rPr>
          <w:lang w:val="ru-RU"/>
        </w:rPr>
        <w:t>4), которые не могут быть использованы для размещения нового процесса из-за отсутствия непрерывного свободного пространства</w:t>
      </w:r>
    </w:p>
    <w:p w14:paraId="29C14130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75EEA50D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5F3EE306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1" w:name="_Toc20170872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Как появление сегментной памяти улучшило пользовательский опыт?</w:t>
      </w:r>
      <w:bookmarkEnd w:id="141"/>
    </w:p>
    <w:p w14:paraId="3A2911FF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lang w:val="ru-RU"/>
        </w:rPr>
        <w:t>Сегментная память улучшила пользовательский опыт, позволив более гибкое управление памятью, разделение кода и данных, а также защиту процессов друг от друга, что повысило стабильность и удобство работы.</w:t>
      </w:r>
    </w:p>
    <w:p w14:paraId="5BB61B7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2" w:name="_Toc20170872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появление виртуальной памяти улучшило пользовательский опыт?</w:t>
      </w:r>
      <w:bookmarkEnd w:id="142"/>
    </w:p>
    <w:p w14:paraId="5E34EC73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lang w:val="ru-RU"/>
        </w:rPr>
        <w:t>Виртуальная память улучшила пользовательский опыт, позволив запускать больше процессов одновременно, изолируя их адресные пространства, и обеспечивая эффективное использование памяти за счет подкачки на диск, что повысило стабильность и многозадачность.</w:t>
      </w:r>
    </w:p>
    <w:p w14:paraId="434E812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3" w:name="_Toc20170872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уровни (виды) задач существуют: основной поток, прерывание, процессы, потоки, зелёные потоки?</w:t>
      </w:r>
      <w:bookmarkEnd w:id="143"/>
    </w:p>
    <w:p w14:paraId="169AC2F0" w14:textId="77777777" w:rsidR="00224640" w:rsidRPr="00224640" w:rsidRDefault="00224640" w:rsidP="00914261">
      <w:pPr>
        <w:numPr>
          <w:ilvl w:val="0"/>
          <w:numId w:val="2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Main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/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Kernel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/Основной поток — исходный поток инструкций.</w:t>
      </w:r>
    </w:p>
    <w:p w14:paraId="4A352663" w14:textId="77777777" w:rsidR="00224640" w:rsidRPr="00224640" w:rsidRDefault="00224640" w:rsidP="00914261">
      <w:pPr>
        <w:numPr>
          <w:ilvl w:val="0"/>
          <w:numId w:val="2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Прерывания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 Особый исходный код обработчиков прерываний.</w:t>
      </w:r>
    </w:p>
    <w:p w14:paraId="740E7C74" w14:textId="77777777" w:rsidR="00224640" w:rsidRPr="00224640" w:rsidRDefault="00224640" w:rsidP="00914261">
      <w:pPr>
        <w:numPr>
          <w:ilvl w:val="0"/>
          <w:numId w:val="2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Процессы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 Изолированные адресные пространства. Нет прямого доступа.</w:t>
      </w:r>
    </w:p>
    <w:p w14:paraId="6AC95BD5" w14:textId="77777777" w:rsidR="00224640" w:rsidRPr="00224640" w:rsidRDefault="00224640" w:rsidP="00914261">
      <w:pPr>
        <w:numPr>
          <w:ilvl w:val="0"/>
          <w:numId w:val="2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Потоки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 Работают в адресном пространстве процесса. Прямой доступ ко всем его данным.</w:t>
      </w:r>
    </w:p>
    <w:p w14:paraId="49D4F795" w14:textId="77777777" w:rsidR="00224640" w:rsidRPr="00224640" w:rsidRDefault="00224640" w:rsidP="00914261">
      <w:pPr>
        <w:numPr>
          <w:ilvl w:val="0"/>
          <w:numId w:val="2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Зелёные потоки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. В рамках 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Run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-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Time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 или виртуальной машины</w:t>
      </w:r>
    </w:p>
    <w:p w14:paraId="542A8E95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4" w:name="_Toc20170872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могут взаимодействовать процессы через основной поток? Какие бывают разделяемые ресурсы?</w:t>
      </w:r>
      <w:bookmarkEnd w:id="144"/>
    </w:p>
    <w:p w14:paraId="0E3E49CD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Процессы могут взаимодействовать через основной поток с помощью механизмов, таких как:</w:t>
      </w:r>
    </w:p>
    <w:p w14:paraId="06A1F034" w14:textId="77777777" w:rsidR="00224640" w:rsidRPr="00224640" w:rsidRDefault="00224640" w:rsidP="00914261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 xml:space="preserve"> (разделяемая память),</w:t>
      </w:r>
    </w:p>
    <w:p w14:paraId="0D88AD3F" w14:textId="77777777" w:rsidR="00224640" w:rsidRPr="00224640" w:rsidRDefault="00224640" w:rsidP="00914261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Signals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 xml:space="preserve"> (сигналы),</w:t>
      </w:r>
    </w:p>
    <w:p w14:paraId="4F6AFFC2" w14:textId="77777777" w:rsidR="00224640" w:rsidRPr="00224640" w:rsidRDefault="00224640" w:rsidP="00914261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I/O: Network, Files, Pipes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 xml:space="preserve"> (ввод-вывод: сеть, файлы, каналы).</w:t>
      </w:r>
    </w:p>
    <w:p w14:paraId="56E2A651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Разделяемые ресурсы включают:</w:t>
      </w:r>
    </w:p>
    <w:p w14:paraId="50136065" w14:textId="77777777" w:rsidR="00224640" w:rsidRPr="00224640" w:rsidRDefault="00224640" w:rsidP="0091426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Разделяемую память (Shared Memory),</w:t>
      </w:r>
    </w:p>
    <w:p w14:paraId="1265DCE8" w14:textId="77777777" w:rsidR="00224640" w:rsidRPr="00224640" w:rsidRDefault="00224640" w:rsidP="0091426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Файлы,</w:t>
      </w:r>
    </w:p>
    <w:p w14:paraId="68D87E6E" w14:textId="77777777" w:rsidR="00224640" w:rsidRPr="00224640" w:rsidRDefault="00224640" w:rsidP="0091426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Сетевые соединения,</w:t>
      </w:r>
    </w:p>
    <w:p w14:paraId="54772D1C" w14:textId="77777777" w:rsidR="00224640" w:rsidRPr="00224640" w:rsidRDefault="00224640" w:rsidP="00914261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sz w:val="24"/>
          <w:szCs w:val="24"/>
        </w:rPr>
        <w:t>Каналы (Pipes).</w:t>
      </w:r>
    </w:p>
    <w:p w14:paraId="0A73260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5" w:name="_Toc20170872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процессоры ввода-вывода? Каковы их назначение, интерфейс, достоинства и недостатки?</w:t>
      </w:r>
      <w:bookmarkEnd w:id="145"/>
    </w:p>
    <w:p w14:paraId="2522CE66" w14:textId="63C95A2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Процессоры ввода-вывода (Channel I/O) — это специализированные устройства или подсистемы, управляющие передачей данных между памятью и внешними устройствами.</w:t>
      </w:r>
    </w:p>
    <w:p w14:paraId="2D6FFFC7" w14:textId="735C9842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Назначение:</w:t>
      </w:r>
    </w:p>
    <w:p w14:paraId="3CB451D4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Позволяют программе централизованно управлять взаимодействием с внешними устройствами, снижая нагрузку на основной процессор.</w:t>
      </w:r>
    </w:p>
    <w:p w14:paraId="5417ACA2" w14:textId="5B083941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Интерфейс:</w:t>
      </w:r>
    </w:p>
    <w:p w14:paraId="2B469EA4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Пример: команды вроде `SEEK`, `SEARCH KEY EQUAL`, `READ DATA` с параметрами (например, номер цилиндра, буфер).</w:t>
      </w:r>
    </w:p>
    <w:p w14:paraId="022A0202" w14:textId="08B1083F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Достоинства:</w:t>
      </w:r>
    </w:p>
    <w:p w14:paraId="209BB855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Автоматизация конвертации форматов.</w:t>
      </w:r>
    </w:p>
    <w:p w14:paraId="10FB51CD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Применение в многопроцессорных системах.</w:t>
      </w:r>
    </w:p>
    <w:p w14:paraId="147DE371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Использование DMA (прямого доступа к памяти) для ускорения передачи данных.</w:t>
      </w:r>
    </w:p>
    <w:p w14:paraId="409E335C" w14:textId="4F4E4751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Недостатки:</w:t>
      </w:r>
    </w:p>
    <w:p w14:paraId="10252CBD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Сложность реализации и настройки.</w:t>
      </w:r>
    </w:p>
    <w:p w14:paraId="7E86CAB5" w14:textId="7D31F9BE" w:rsidR="00E7788D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Ограниченная гибкость в сравнении с универсальными процессорами.</w:t>
      </w:r>
    </w:p>
    <w:p w14:paraId="30348D9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6" w:name="_Toc20170872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контроллер прямого доступа к памяти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DMA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)? Каковы его назначение, интерфейс, достоинства и недостатки?</w:t>
      </w:r>
      <w:bookmarkEnd w:id="146"/>
    </w:p>
    <w:p w14:paraId="3E666AE4" w14:textId="7FAD9A91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Контроллер прямого доступа к памяти (DMA) — это устройство, которое позволяет передавать данные между памятью и внешними устройствами без участия основного процессора.</w:t>
      </w:r>
    </w:p>
    <w:p w14:paraId="266720D4" w14:textId="6365426A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Назначение:</w:t>
      </w:r>
    </w:p>
    <w:p w14:paraId="5D633929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Скорость и эффективность контроллера DSA.</w:t>
      </w:r>
    </w:p>
    <w:p w14:paraId="4294B30F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Интерактивность, как у процессоров разряжен от "рутины".</w:t>
      </w:r>
    </w:p>
    <w:p w14:paraId="5DA62622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Параллелизм: DMA может иметь несколько каналов для параллельной работы.</w:t>
      </w:r>
    </w:p>
    <w:p w14:paraId="25C4CC73" w14:textId="5D765356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Интерфейс:</w:t>
      </w:r>
    </w:p>
    <w:p w14:paraId="09E41CDD" w14:textId="77777777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 Команды: `SEEK`, `SEARCH KEY EQUAL`, `READ DATA` с параметрами (например, номер цилиндра, буфер).</w:t>
      </w:r>
    </w:p>
    <w:p w14:paraId="5B529437" w14:textId="434999C8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Достоинства:</w:t>
      </w:r>
    </w:p>
    <w:p w14:paraId="1AAE7FC7" w14:textId="77777777" w:rsidR="00224640" w:rsidRPr="00224640" w:rsidRDefault="00224640" w:rsidP="00914261">
      <w:pPr>
        <w:numPr>
          <w:ilvl w:val="0"/>
          <w:numId w:val="23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Скорость и эффективность контроллера 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DSA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</w:t>
      </w:r>
    </w:p>
    <w:p w14:paraId="3368C83D" w14:textId="77777777" w:rsidR="00224640" w:rsidRPr="00224640" w:rsidRDefault="00224640" w:rsidP="00914261">
      <w:pPr>
        <w:numPr>
          <w:ilvl w:val="0"/>
          <w:numId w:val="23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lastRenderedPageBreak/>
        <w:t>Интерактивность, так как процессор разгружен от "рутины".</w:t>
      </w:r>
    </w:p>
    <w:p w14:paraId="55D6A8EC" w14:textId="77777777" w:rsidR="00224640" w:rsidRPr="00224640" w:rsidRDefault="00224640" w:rsidP="00914261">
      <w:pPr>
        <w:numPr>
          <w:ilvl w:val="0"/>
          <w:numId w:val="23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Параллелизм: 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 может иметь несколько каналов для параллельной работы.</w:t>
      </w:r>
    </w:p>
    <w:p w14:paraId="7A01E5AA" w14:textId="2AC1E09F" w:rsidR="00224640" w:rsidRPr="0014716E" w:rsidRDefault="00224640" w:rsidP="0022464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Недостатки:</w:t>
      </w:r>
    </w:p>
    <w:p w14:paraId="530A3542" w14:textId="77777777" w:rsidR="00224640" w:rsidRPr="00224640" w:rsidRDefault="00224640" w:rsidP="00914261">
      <w:pPr>
        <w:numPr>
          <w:ilvl w:val="0"/>
          <w:numId w:val="24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Проблемы совместимости.</w:t>
      </w:r>
    </w:p>
    <w:p w14:paraId="49AA04BC" w14:textId="77777777" w:rsidR="00224640" w:rsidRPr="00224640" w:rsidRDefault="00224640" w:rsidP="00914261">
      <w:pPr>
        <w:numPr>
          <w:ilvl w:val="0"/>
          <w:numId w:val="24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Сложность при непоследовательном доступе к памяти.</w:t>
      </w:r>
    </w:p>
    <w:p w14:paraId="1A847F62" w14:textId="77777777" w:rsidR="00224640" w:rsidRPr="00224640" w:rsidRDefault="00224640" w:rsidP="00914261">
      <w:pPr>
        <w:numPr>
          <w:ilvl w:val="0"/>
          <w:numId w:val="24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Ограниченный контроль за системной шиной. Синхронизация работы процессора и 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</w:t>
      </w:r>
    </w:p>
    <w:p w14:paraId="68179955" w14:textId="77777777" w:rsidR="00224640" w:rsidRPr="00224640" w:rsidRDefault="00224640" w:rsidP="00914261">
      <w:pPr>
        <w:numPr>
          <w:ilvl w:val="0"/>
          <w:numId w:val="240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Конфликты использования 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 разными устройствами ввода-вывода.</w:t>
      </w:r>
    </w:p>
    <w:p w14:paraId="053E8DE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7" w:name="_Toc20170872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способы интеграции и взаимодействия контроллера прямого доступа к памяти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DMA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с процессором?</w:t>
      </w:r>
      <w:bookmarkEnd w:id="147"/>
    </w:p>
    <w:p w14:paraId="171924FE" w14:textId="77777777" w:rsidR="00224640" w:rsidRPr="00224640" w:rsidRDefault="00224640" w:rsidP="00224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Существуют следующие способы интеграции и взаимодействия контроллера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процессором:</w:t>
      </w:r>
    </w:p>
    <w:p w14:paraId="3AACD8CC" w14:textId="77777777" w:rsidR="00224640" w:rsidRPr="00224640" w:rsidRDefault="00224640" w:rsidP="0091426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Third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party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Bus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mastering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Управление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осуществляется процессором, а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осуществляться и устройствами ввода-вывода.</w:t>
      </w:r>
    </w:p>
    <w:p w14:paraId="1405F09D" w14:textId="77777777" w:rsidR="00224640" w:rsidRPr="00224640" w:rsidRDefault="00224640" w:rsidP="0091426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Burst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Передача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единую операцию, которая не может быть прервана процессором.</w:t>
      </w:r>
    </w:p>
    <w:p w14:paraId="42EC7D18" w14:textId="77777777" w:rsidR="00224640" w:rsidRPr="00224640" w:rsidRDefault="00224640" w:rsidP="0091426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Cycle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stealing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Процессору и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выделяется фиксированный слот времени в рамках цикла.</w:t>
      </w:r>
    </w:p>
    <w:p w14:paraId="0587D531" w14:textId="77777777" w:rsidR="00224640" w:rsidRPr="00224640" w:rsidRDefault="00224640" w:rsidP="00914261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2246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Процессору передается управление без вмешательства </w:t>
      </w:r>
      <w:r w:rsidRPr="00224640">
        <w:rPr>
          <w:rFonts w:ascii="Times New Roman" w:eastAsia="Times New Roman" w:hAnsi="Times New Roman" w:cs="Times New Roman"/>
          <w:sz w:val="24"/>
          <w:szCs w:val="24"/>
        </w:rPr>
        <w:t>DMA</w:t>
      </w:r>
    </w:p>
    <w:p w14:paraId="5274F779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8" w:name="_Toc20170872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Почему необходима иерархия памяти в современных компьютерных системах?</w:t>
      </w:r>
      <w:bookmarkEnd w:id="14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7A12CC40" w14:textId="77777777" w:rsidR="00224640" w:rsidRPr="0014716E" w:rsidRDefault="00224640" w:rsidP="00224640">
      <w:pPr>
        <w:pStyle w:val="NormalWeb"/>
        <w:rPr>
          <w:lang w:val="ru-RU"/>
        </w:rPr>
      </w:pPr>
      <w:r w:rsidRPr="0014716E">
        <w:rPr>
          <w:lang w:val="ru-RU"/>
        </w:rPr>
        <w:t>Иерархия памяти необходима в современных компьютерных системах для баланса между скоростью доступа (регистры, кэш), объемом хранения (</w:t>
      </w:r>
      <w:r w:rsidRPr="0014716E">
        <w:t>RAM</w:t>
      </w:r>
      <w:r w:rsidRPr="0014716E">
        <w:rPr>
          <w:lang w:val="ru-RU"/>
        </w:rPr>
        <w:t xml:space="preserve">, </w:t>
      </w:r>
      <w:r w:rsidRPr="0014716E">
        <w:t>SSD</w:t>
      </w:r>
      <w:r w:rsidRPr="0014716E">
        <w:rPr>
          <w:lang w:val="ru-RU"/>
        </w:rPr>
        <w:t xml:space="preserve">, </w:t>
      </w:r>
      <w:r w:rsidRPr="0014716E">
        <w:t>HDD</w:t>
      </w:r>
      <w:r w:rsidRPr="0014716E">
        <w:rPr>
          <w:lang w:val="ru-RU"/>
        </w:rPr>
        <w:t>) и стоимостью. Она позволяет оптимизировать производительность, предоставляя быструю память для частых операций и более медленную, но дешевую и емкую память для долгосрочного хранения данных.</w:t>
      </w:r>
    </w:p>
    <w:p w14:paraId="5F3A654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49" w:name="_Toc20170872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основные виды памяти входят в иерархию памяти и каковы их характеристики?</w:t>
      </w:r>
      <w:bookmarkEnd w:id="149"/>
    </w:p>
    <w:p w14:paraId="192B1DDE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виды памяти в иерархии и их характеристики:</w:t>
      </w:r>
    </w:p>
    <w:p w14:paraId="2625828D" w14:textId="77777777" w:rsidR="00C93FF2" w:rsidRPr="00C93FF2" w:rsidRDefault="00C93FF2" w:rsidP="0091426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Регистры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Сверхбыстрые, малой емкости, дорогие, встроены в процессор.</w:t>
      </w:r>
    </w:p>
    <w:p w14:paraId="080E17D8" w14:textId="77777777" w:rsidR="00C93FF2" w:rsidRPr="00C93FF2" w:rsidRDefault="00C93FF2" w:rsidP="0091426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Кэш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Быстрый, небольшой объем, дорогой, уменьшает задержки доступа.</w:t>
      </w:r>
    </w:p>
    <w:p w14:paraId="1FB56AEC" w14:textId="77777777" w:rsidR="00C93FF2" w:rsidRPr="00C93FF2" w:rsidRDefault="00C93FF2" w:rsidP="0091426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RAM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SDRAM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DDR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Средняя скорость, средняя емкость, разумная цена, волатильна.</w:t>
      </w:r>
    </w:p>
    <w:p w14:paraId="0DD3B515" w14:textId="77777777" w:rsidR="00C93FF2" w:rsidRPr="00C93FF2" w:rsidRDefault="00C93FF2" w:rsidP="0091426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SSD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Высокая скорость, средняя емкость, умеренная цена, неволатильна.</w:t>
      </w:r>
    </w:p>
    <w:p w14:paraId="0DD695D6" w14:textId="77777777" w:rsidR="00C93FF2" w:rsidRPr="00C93FF2" w:rsidRDefault="00C93FF2" w:rsidP="00914261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HDD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Медленный, большой объем, дешевый, неволатильный.</w:t>
      </w:r>
    </w:p>
    <w:p w14:paraId="49C6F0F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0" w:name="_Toc20170873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В чём различие между явной иерархией памяти и скрытой? Приведите примеры.</w:t>
      </w:r>
      <w:bookmarkEnd w:id="150"/>
    </w:p>
    <w:p w14:paraId="6CFC50A0" w14:textId="77777777" w:rsidR="00C93FF2" w:rsidRPr="0014716E" w:rsidRDefault="00C93FF2" w:rsidP="00C93FF2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Явная иерархия памяти</w:t>
      </w:r>
      <w:r w:rsidRPr="0014716E">
        <w:rPr>
          <w:lang w:val="ru-RU"/>
        </w:rPr>
        <w:t xml:space="preserve">: Пользователь или программа явно управляет перемещением данных между уровнями (например, с </w:t>
      </w:r>
      <w:r w:rsidRPr="0014716E">
        <w:t>HDD</w:t>
      </w:r>
      <w:r w:rsidRPr="0014716E">
        <w:rPr>
          <w:lang w:val="ru-RU"/>
        </w:rPr>
        <w:t xml:space="preserve"> на </w:t>
      </w:r>
      <w:r w:rsidRPr="0014716E">
        <w:t>RAM</w:t>
      </w:r>
      <w:r w:rsidRPr="0014716E">
        <w:rPr>
          <w:lang w:val="ru-RU"/>
        </w:rPr>
        <w:t>). Пример: ручное кэширование файлов в оперативную память.</w:t>
      </w:r>
    </w:p>
    <w:p w14:paraId="26AE005D" w14:textId="77777777" w:rsidR="00C93FF2" w:rsidRPr="0014716E" w:rsidRDefault="00C93FF2" w:rsidP="00C93FF2">
      <w:pPr>
        <w:pStyle w:val="NormalWeb"/>
      </w:pPr>
      <w:r w:rsidRPr="0014716E">
        <w:rPr>
          <w:rStyle w:val="Strong"/>
          <w:rFonts w:eastAsiaTheme="majorEastAsia"/>
          <w:lang w:val="ru-RU"/>
        </w:rPr>
        <w:t>Скрытая иерархия памяти</w:t>
      </w:r>
      <w:r w:rsidRPr="0014716E">
        <w:rPr>
          <w:lang w:val="ru-RU"/>
        </w:rPr>
        <w:t xml:space="preserve">: Управление происходит автоматически системой (например, процессором или ОС) без участия пользователя. </w:t>
      </w:r>
      <w:r w:rsidRPr="0014716E">
        <w:t>Пример: аппаратное кэширование данных в L1/L2 кэше процессора.</w:t>
      </w:r>
    </w:p>
    <w:p w14:paraId="467CB0C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1" w:name="_Toc20170873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Каково устройство памяти с произвольным доступом? Как устроена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ROM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ячейка?</w:t>
      </w:r>
      <w:bookmarkEnd w:id="151"/>
    </w:p>
    <w:p w14:paraId="123F9938" w14:textId="77777777" w:rsidR="00C93FF2" w:rsidRPr="00C93FF2" w:rsidRDefault="00C93FF2" w:rsidP="00914261">
      <w:pPr>
        <w:numPr>
          <w:ilvl w:val="0"/>
          <w:numId w:val="243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C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произвольным доступом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 xml:space="preserve">, Random-Access Memory (RAM). 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Задержка доступа не зависит от истории запросов.</w:t>
      </w:r>
    </w:p>
    <w:p w14:paraId="5AB24D1A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Only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) ячейка — это постоянная память, где данные записаны на этапе производства:</w:t>
      </w:r>
    </w:p>
    <w:p w14:paraId="0544BF08" w14:textId="77777777" w:rsidR="00C93FF2" w:rsidRPr="00C93FF2" w:rsidRDefault="00C93FF2" w:rsidP="00914261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Транзисторная структура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Ячейка состоит из транзистора, состояние которого (включен/выключен) определяет бит (0 или 1).</w:t>
      </w:r>
    </w:p>
    <w:p w14:paraId="39614E8E" w14:textId="77777777" w:rsidR="00C93FF2" w:rsidRPr="00C93FF2" w:rsidRDefault="00C93FF2" w:rsidP="00914261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Предварительная запись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Данные "записаны" путем маскирования или программирования (например, в 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PROM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EPROM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) на фабрике или с помощью высокого напряжения.</w:t>
      </w:r>
    </w:p>
    <w:p w14:paraId="650F5D59" w14:textId="77777777" w:rsidR="00C93FF2" w:rsidRPr="00C93FF2" w:rsidRDefault="00C93FF2" w:rsidP="00914261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Отсутствие перезаписи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Ячейка не изменяется во время работы, обеспечивая неизменность данных.</w:t>
      </w:r>
    </w:p>
    <w:p w14:paraId="197D0F47" w14:textId="77777777" w:rsidR="00C93FF2" w:rsidRPr="00C93FF2" w:rsidRDefault="00C93FF2" w:rsidP="00914261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Сетка адресов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Подключена к адресным и выходным линиям для чтения содержимого.</w:t>
      </w:r>
    </w:p>
    <w:p w14:paraId="3E21F562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2" w:name="_Toc20170873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технологии реализации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SRAM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ячеек? Как происходит чтение и запись?</w:t>
      </w:r>
      <w:bookmarkEnd w:id="152"/>
    </w:p>
    <w:p w14:paraId="3B471275" w14:textId="77777777" w:rsidR="00C93FF2" w:rsidRPr="0014716E" w:rsidRDefault="00C93FF2" w:rsidP="00C93FF2">
      <w:pPr>
        <w:pStyle w:val="NormalWeb"/>
        <w:rPr>
          <w:lang w:val="ru-RU"/>
        </w:rPr>
      </w:pPr>
      <w:r w:rsidRPr="0014716E">
        <w:t>SRAM</w:t>
      </w:r>
      <w:r w:rsidRPr="0014716E">
        <w:rPr>
          <w:lang w:val="ru-RU"/>
        </w:rPr>
        <w:t xml:space="preserve"> (</w:t>
      </w:r>
      <w:r w:rsidRPr="0014716E">
        <w:t>Static</w:t>
      </w:r>
      <w:r w:rsidRPr="0014716E">
        <w:rPr>
          <w:lang w:val="ru-RU"/>
        </w:rPr>
        <w:t xml:space="preserve"> </w:t>
      </w:r>
      <w:r w:rsidRPr="0014716E">
        <w:t>Random</w:t>
      </w:r>
      <w:r w:rsidRPr="0014716E">
        <w:rPr>
          <w:lang w:val="ru-RU"/>
        </w:rPr>
        <w:t xml:space="preserve"> </w:t>
      </w:r>
      <w:r w:rsidRPr="0014716E">
        <w:t>Access</w:t>
      </w:r>
      <w:r w:rsidRPr="0014716E">
        <w:rPr>
          <w:lang w:val="ru-RU"/>
        </w:rPr>
        <w:t xml:space="preserve"> </w:t>
      </w:r>
      <w:r w:rsidRPr="0014716E">
        <w:t>Memory</w:t>
      </w:r>
      <w:r w:rsidRPr="0014716E">
        <w:rPr>
          <w:lang w:val="ru-RU"/>
        </w:rPr>
        <w:t>) ячейки обычно реализуются с использованием 6 транзисторов (6</w:t>
      </w:r>
      <w:r w:rsidRPr="0014716E">
        <w:t>T</w:t>
      </w:r>
      <w:r w:rsidRPr="0014716E">
        <w:rPr>
          <w:lang w:val="ru-RU"/>
        </w:rPr>
        <w:t xml:space="preserve"> </w:t>
      </w:r>
      <w:r w:rsidRPr="0014716E">
        <w:t>SRAM</w:t>
      </w:r>
      <w:r w:rsidRPr="0014716E">
        <w:rPr>
          <w:lang w:val="ru-RU"/>
        </w:rPr>
        <w:t xml:space="preserve"> </w:t>
      </w:r>
      <w:r w:rsidRPr="0014716E">
        <w:t>Cell</w:t>
      </w:r>
      <w:r w:rsidRPr="0014716E">
        <w:rPr>
          <w:lang w:val="ru-RU"/>
        </w:rPr>
        <w:t>):</w:t>
      </w:r>
    </w:p>
    <w:p w14:paraId="309BDB7C" w14:textId="77777777" w:rsidR="00C93FF2" w:rsidRPr="0014716E" w:rsidRDefault="00C93FF2" w:rsidP="0091426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Бистабильный элемент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Два инвертора, соединенные обратной связью, хранят 1 бит (0 или 1) в двух стабильных состояниях.</w:t>
      </w:r>
    </w:p>
    <w:p w14:paraId="663FFABD" w14:textId="77777777" w:rsidR="00C93FF2" w:rsidRPr="0014716E" w:rsidRDefault="00C93FF2" w:rsidP="00914261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Доступные транзисторы (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Access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FETs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)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Два дополнительных транзистора управляют доступом к ячейке через </w:t>
      </w:r>
      <w:r w:rsidRPr="0014716E">
        <w:rPr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hAnsi="Times New Roman" w:cs="Times New Roman"/>
          <w:sz w:val="24"/>
          <w:szCs w:val="24"/>
        </w:rPr>
        <w:t>bitlines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830492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Процесс чтения:</w:t>
      </w:r>
    </w:p>
    <w:p w14:paraId="20531BB3" w14:textId="77777777" w:rsidR="00C93FF2" w:rsidRPr="0014716E" w:rsidRDefault="00C93FF2" w:rsidP="0091426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Предзарядка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Драйверы заряжают все </w:t>
      </w:r>
      <w:r w:rsidRPr="0014716E">
        <w:rPr>
          <w:rFonts w:ascii="Times New Roman" w:hAnsi="Times New Roman" w:cs="Times New Roman"/>
          <w:sz w:val="24"/>
          <w:szCs w:val="24"/>
        </w:rPr>
        <w:t>bitlines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14716E">
        <w:rPr>
          <w:rFonts w:ascii="Times New Roman" w:hAnsi="Times New Roman" w:cs="Times New Roman"/>
          <w:sz w:val="24"/>
          <w:szCs w:val="24"/>
        </w:rPr>
        <w:t>Vdd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(1) и оставляют их в подвешенном состоянии.</w:t>
      </w:r>
    </w:p>
    <w:p w14:paraId="2F5A6085" w14:textId="77777777" w:rsidR="00C93FF2" w:rsidRPr="0014716E" w:rsidRDefault="00C93FF2" w:rsidP="0091426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Активация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Декодер адреса активирует одну </w:t>
      </w:r>
      <w:r w:rsidRPr="0014716E">
        <w:rPr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359486" w14:textId="77777777" w:rsidR="00C93FF2" w:rsidRPr="0014716E" w:rsidRDefault="00C93FF2" w:rsidP="0091426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Опускание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Активная ячейка медленно опускает один из </w:t>
      </w:r>
      <w:r w:rsidRPr="0014716E">
        <w:rPr>
          <w:rFonts w:ascii="Times New Roman" w:hAnsi="Times New Roman" w:cs="Times New Roman"/>
          <w:sz w:val="24"/>
          <w:szCs w:val="24"/>
        </w:rPr>
        <w:t>bitlines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14716E">
        <w:rPr>
          <w:rFonts w:ascii="Times New Roman" w:hAnsi="Times New Roman" w:cs="Times New Roman"/>
          <w:sz w:val="24"/>
          <w:szCs w:val="24"/>
        </w:rPr>
        <w:t>GND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(0).</w:t>
      </w:r>
    </w:p>
    <w:p w14:paraId="578FBA16" w14:textId="77777777" w:rsidR="00C93FF2" w:rsidRPr="0014716E" w:rsidRDefault="00C93FF2" w:rsidP="00914261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lastRenderedPageBreak/>
        <w:t>Чувствительность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hAnsi="Times New Roman" w:cs="Times New Roman"/>
          <w:sz w:val="24"/>
          <w:szCs w:val="24"/>
        </w:rPr>
        <w:t>Sense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hAnsi="Times New Roman" w:cs="Times New Roman"/>
          <w:sz w:val="24"/>
          <w:szCs w:val="24"/>
        </w:rPr>
        <w:t>amplifiers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обнаруживают изменение напряжения и формируют выходные данные.</w:t>
      </w:r>
    </w:p>
    <w:p w14:paraId="3FE2BCED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Процесс записи:</w:t>
      </w:r>
    </w:p>
    <w:p w14:paraId="7876AF41" w14:textId="77777777" w:rsidR="00C93FF2" w:rsidRPr="0014716E" w:rsidRDefault="00C93FF2" w:rsidP="0091426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Установка значений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Драйверы устанавливают </w:t>
      </w:r>
      <w:r w:rsidRPr="0014716E">
        <w:rPr>
          <w:rFonts w:ascii="Times New Roman" w:hAnsi="Times New Roman" w:cs="Times New Roman"/>
          <w:sz w:val="24"/>
          <w:szCs w:val="24"/>
        </w:rPr>
        <w:t>bitlines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на желаемые значения (</w:t>
      </w:r>
      <w:r w:rsidRPr="0014716E">
        <w:rPr>
          <w:rFonts w:ascii="Times New Roman" w:hAnsi="Times New Roman" w:cs="Times New Roman"/>
          <w:sz w:val="24"/>
          <w:szCs w:val="24"/>
        </w:rPr>
        <w:t>Vdd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hAnsi="Times New Roman" w:cs="Times New Roman"/>
          <w:sz w:val="24"/>
          <w:szCs w:val="24"/>
        </w:rPr>
        <w:t>GND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для 1, </w:t>
      </w:r>
      <w:r w:rsidRPr="0014716E">
        <w:rPr>
          <w:rFonts w:ascii="Times New Roman" w:hAnsi="Times New Roman" w:cs="Times New Roman"/>
          <w:sz w:val="24"/>
          <w:szCs w:val="24"/>
        </w:rPr>
        <w:t>GND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hAnsi="Times New Roman" w:cs="Times New Roman"/>
          <w:sz w:val="24"/>
          <w:szCs w:val="24"/>
        </w:rPr>
        <w:t>Vdd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для 0).</w:t>
      </w:r>
    </w:p>
    <w:p w14:paraId="7C2E44AD" w14:textId="77777777" w:rsidR="00C93FF2" w:rsidRPr="0014716E" w:rsidRDefault="00C93FF2" w:rsidP="0091426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Активация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Декодер адреса активирует одну </w:t>
      </w:r>
      <w:r w:rsidRPr="0014716E">
        <w:rPr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0D88A0" w14:textId="77777777" w:rsidR="00C93FF2" w:rsidRPr="0014716E" w:rsidRDefault="00C93FF2" w:rsidP="00914261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Перезапись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Драйверы переписывают ячейку, заставляя её принять новое значение</w:t>
      </w:r>
    </w:p>
    <w:p w14:paraId="6ACDA48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3" w:name="_Toc20170873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Каковы технологии реализации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DRAM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ячеек? Как происходит чтение и запись?</w:t>
      </w:r>
      <w:bookmarkEnd w:id="153"/>
    </w:p>
    <w:p w14:paraId="5DBE4C91" w14:textId="77777777" w:rsidR="00C93FF2" w:rsidRPr="0014716E" w:rsidRDefault="00C93FF2" w:rsidP="00C93FF2">
      <w:pPr>
        <w:pStyle w:val="NormalWeb"/>
        <w:rPr>
          <w:lang w:val="ru-RU"/>
        </w:rPr>
      </w:pPr>
      <w:r w:rsidRPr="0014716E">
        <w:t>DRAM</w:t>
      </w:r>
      <w:r w:rsidRPr="0014716E">
        <w:rPr>
          <w:lang w:val="ru-RU"/>
        </w:rPr>
        <w:t xml:space="preserve"> (</w:t>
      </w:r>
      <w:r w:rsidRPr="0014716E">
        <w:t>Dynamic</w:t>
      </w:r>
      <w:r w:rsidRPr="0014716E">
        <w:rPr>
          <w:lang w:val="ru-RU"/>
        </w:rPr>
        <w:t xml:space="preserve"> </w:t>
      </w:r>
      <w:r w:rsidRPr="0014716E">
        <w:t>Random</w:t>
      </w:r>
      <w:r w:rsidRPr="0014716E">
        <w:rPr>
          <w:lang w:val="ru-RU"/>
        </w:rPr>
        <w:t xml:space="preserve"> </w:t>
      </w:r>
      <w:r w:rsidRPr="0014716E">
        <w:t>Access</w:t>
      </w:r>
      <w:r w:rsidRPr="0014716E">
        <w:rPr>
          <w:lang w:val="ru-RU"/>
        </w:rPr>
        <w:t xml:space="preserve"> </w:t>
      </w:r>
      <w:r w:rsidRPr="0014716E">
        <w:t>Memory</w:t>
      </w:r>
      <w:r w:rsidRPr="0014716E">
        <w:rPr>
          <w:lang w:val="ru-RU"/>
        </w:rPr>
        <w:t>) ячейки обычно реализуются с использованием 1 транзистора (1</w:t>
      </w:r>
      <w:r w:rsidRPr="0014716E">
        <w:t>T</w:t>
      </w:r>
      <w:r w:rsidRPr="0014716E">
        <w:rPr>
          <w:lang w:val="ru-RU"/>
        </w:rPr>
        <w:t>) и 1 конденсатора (1</w:t>
      </w:r>
      <w:r w:rsidRPr="0014716E">
        <w:t>C</w:t>
      </w:r>
      <w:r w:rsidRPr="0014716E">
        <w:rPr>
          <w:lang w:val="ru-RU"/>
        </w:rPr>
        <w:t>):</w:t>
      </w:r>
    </w:p>
    <w:p w14:paraId="688C4EDC" w14:textId="77777777" w:rsidR="00C93FF2" w:rsidRPr="0014716E" w:rsidRDefault="00C93FF2" w:rsidP="0091426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Конденсатор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Хранит заряд, представляющий бит (заряд — 1, разряд — 0).</w:t>
      </w:r>
    </w:p>
    <w:p w14:paraId="69BA353F" w14:textId="77777777" w:rsidR="00C93FF2" w:rsidRPr="0014716E" w:rsidRDefault="00C93FF2" w:rsidP="0091426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Транзистор доступа (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Access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FET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)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Управляет доступом к конденсатору через </w:t>
      </w:r>
      <w:r w:rsidRPr="0014716E">
        <w:rPr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999E3C" w14:textId="77777777" w:rsidR="00C93FF2" w:rsidRPr="0014716E" w:rsidRDefault="00C93FF2" w:rsidP="00914261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Динамическая природа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Требует периодической перезарядки (рефреша) из-за утечки заряда.</w:t>
      </w:r>
    </w:p>
    <w:p w14:paraId="4B58304C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Процесс чтения:</w:t>
      </w:r>
    </w:p>
    <w:p w14:paraId="1141BEE9" w14:textId="77777777" w:rsidR="00C93FF2" w:rsidRPr="0014716E" w:rsidRDefault="00C93FF2" w:rsidP="0091426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Предзарядка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заряжается до </w:t>
      </w:r>
      <w:r w:rsidRPr="0014716E">
        <w:rPr>
          <w:rFonts w:ascii="Times New Roman" w:hAnsi="Times New Roman" w:cs="Times New Roman"/>
          <w:sz w:val="24"/>
          <w:szCs w:val="24"/>
        </w:rPr>
        <w:t>Vdd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/2.</w:t>
      </w:r>
    </w:p>
    <w:p w14:paraId="2245A852" w14:textId="77777777" w:rsidR="00C93FF2" w:rsidRPr="0014716E" w:rsidRDefault="00C93FF2" w:rsidP="0091426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Активация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Включает транзистор доступа.</w:t>
      </w:r>
    </w:p>
    <w:p w14:paraId="655703B0" w14:textId="77777777" w:rsidR="00C93FF2" w:rsidRPr="0014716E" w:rsidRDefault="00C93FF2" w:rsidP="0091426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Обмен зарядом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Конденсатор и </w:t>
      </w:r>
      <w:r w:rsidRPr="0014716E">
        <w:rPr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обмениваются зарядом: </w:t>
      </w:r>
    </w:p>
    <w:p w14:paraId="56357617" w14:textId="77777777" w:rsidR="00C93FF2" w:rsidRPr="0014716E" w:rsidRDefault="00C93FF2" w:rsidP="00914261">
      <w:pPr>
        <w:numPr>
          <w:ilvl w:val="1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Если конденсатор разряжен, напряжение </w:t>
      </w:r>
      <w:r w:rsidRPr="0014716E">
        <w:rPr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слегка падает.</w:t>
      </w:r>
    </w:p>
    <w:p w14:paraId="5C00338F" w14:textId="77777777" w:rsidR="00C93FF2" w:rsidRPr="0014716E" w:rsidRDefault="00C93FF2" w:rsidP="00914261">
      <w:pPr>
        <w:numPr>
          <w:ilvl w:val="1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Если заряжен, напряжение слегка повышается.</w:t>
      </w:r>
    </w:p>
    <w:p w14:paraId="0EC6E1AC" w14:textId="77777777" w:rsidR="00C93FF2" w:rsidRPr="0014716E" w:rsidRDefault="00C93FF2" w:rsidP="00914261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Чувствительность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hAnsi="Times New Roman" w:cs="Times New Roman"/>
          <w:sz w:val="24"/>
          <w:szCs w:val="24"/>
        </w:rPr>
        <w:t>Sense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hAnsi="Times New Roman" w:cs="Times New Roman"/>
          <w:sz w:val="24"/>
          <w:szCs w:val="24"/>
        </w:rPr>
        <w:t>amplifier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0 или 1. </w:t>
      </w:r>
    </w:p>
    <w:p w14:paraId="7ECC4C76" w14:textId="77777777" w:rsidR="00C93FF2" w:rsidRPr="0014716E" w:rsidRDefault="00C93FF2" w:rsidP="00914261">
      <w:pPr>
        <w:numPr>
          <w:ilvl w:val="1"/>
          <w:numId w:val="2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Проблема: Чтение разрушительное (заряд теряется), поэтому данные переписываются в конец цикла.</w:t>
      </w:r>
    </w:p>
    <w:p w14:paraId="7E9E47EB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Процесс записи:</w:t>
      </w:r>
    </w:p>
    <w:p w14:paraId="193A08B8" w14:textId="77777777" w:rsidR="00C93FF2" w:rsidRPr="0014716E" w:rsidRDefault="00C93FF2" w:rsidP="0091426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Установка значений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4716E">
        <w:rPr>
          <w:rFonts w:ascii="Times New Roman" w:hAnsi="Times New Roman" w:cs="Times New Roman"/>
          <w:sz w:val="24"/>
          <w:szCs w:val="24"/>
        </w:rPr>
        <w:t>Bitline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заряжается до </w:t>
      </w:r>
      <w:r w:rsidRPr="0014716E">
        <w:rPr>
          <w:rFonts w:ascii="Times New Roman" w:hAnsi="Times New Roman" w:cs="Times New Roman"/>
          <w:sz w:val="24"/>
          <w:szCs w:val="24"/>
        </w:rPr>
        <w:t>Vdd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(для 1) или </w:t>
      </w:r>
      <w:r w:rsidRPr="0014716E">
        <w:rPr>
          <w:rFonts w:ascii="Times New Roman" w:hAnsi="Times New Roman" w:cs="Times New Roman"/>
          <w:sz w:val="24"/>
          <w:szCs w:val="24"/>
        </w:rPr>
        <w:t>GND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(для 0).</w:t>
      </w:r>
    </w:p>
    <w:p w14:paraId="626D488B" w14:textId="77777777" w:rsidR="00C93FF2" w:rsidRPr="0014716E" w:rsidRDefault="00C93FF2" w:rsidP="0091426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Активация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Включает транзистор, заряжая или разряжая конденсатор.</w:t>
      </w:r>
    </w:p>
    <w:p w14:paraId="1584E433" w14:textId="77777777" w:rsidR="00C93FF2" w:rsidRPr="0014716E" w:rsidRDefault="00C93FF2" w:rsidP="00914261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Фиксация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Конденсатор принимает новое значение, после чего </w:t>
      </w:r>
      <w:r w:rsidRPr="0014716E">
        <w:rPr>
          <w:rFonts w:ascii="Times New Roman" w:hAnsi="Times New Roman" w:cs="Times New Roman"/>
          <w:sz w:val="24"/>
          <w:szCs w:val="24"/>
        </w:rPr>
        <w:t>wordline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отключается.</w:t>
      </w:r>
    </w:p>
    <w:p w14:paraId="7DB8246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4" w:name="_Toc20170873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Каково устройство многопортовой памяти? Как связана площадь с количеством портов?</w:t>
      </w:r>
      <w:bookmarkEnd w:id="154"/>
    </w:p>
    <w:p w14:paraId="50AD954C" w14:textId="77777777" w:rsidR="00C93FF2" w:rsidRPr="0014716E" w:rsidRDefault="00C93FF2" w:rsidP="00C93FF2">
      <w:pPr>
        <w:pStyle w:val="NormalWeb"/>
      </w:pPr>
      <w:r w:rsidRPr="0014716E">
        <w:rPr>
          <w:lang w:val="ru-RU"/>
        </w:rPr>
        <w:t xml:space="preserve">Многопортовая </w:t>
      </w:r>
      <w:r w:rsidRPr="0014716E">
        <w:t>SRAM</w:t>
      </w:r>
      <w:r w:rsidRPr="0014716E">
        <w:rPr>
          <w:lang w:val="ru-RU"/>
        </w:rPr>
        <w:t xml:space="preserve"> позволяет выполнять несколько операций чтения или записи одновременно. </w:t>
      </w:r>
      <w:r w:rsidRPr="0014716E">
        <w:t>Она реализуется путем добавления:</w:t>
      </w:r>
    </w:p>
    <w:p w14:paraId="2E455E26" w14:textId="77777777" w:rsidR="00C93FF2" w:rsidRPr="0014716E" w:rsidRDefault="00C93FF2" w:rsidP="0091426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Наборов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wordlines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bitlines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для каждого порта.</w:t>
      </w:r>
    </w:p>
    <w:p w14:paraId="3639B3F8" w14:textId="77777777" w:rsidR="00C93FF2" w:rsidRPr="0014716E" w:rsidRDefault="00C93FF2" w:rsidP="0091426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lastRenderedPageBreak/>
        <w:t>Дополнительных транзисторов доступа (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Access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Style w:val="Strong"/>
          <w:rFonts w:ascii="Times New Roman" w:hAnsi="Times New Roman" w:cs="Times New Roman"/>
          <w:sz w:val="24"/>
          <w:szCs w:val="24"/>
        </w:rPr>
        <w:t>FETs</w:t>
      </w: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)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для управления каждым портом.</w:t>
      </w:r>
    </w:p>
    <w:p w14:paraId="5EB9F49A" w14:textId="77777777" w:rsidR="00C93FF2" w:rsidRPr="0014716E" w:rsidRDefault="00C93FF2" w:rsidP="00914261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Структуры ячеек, поддерживающей параллельный доступ (например, 6</w:t>
      </w:r>
      <w:r w:rsidRPr="0014716E">
        <w:rPr>
          <w:rFonts w:ascii="Times New Roman" w:hAnsi="Times New Roman" w:cs="Times New Roman"/>
          <w:sz w:val="24"/>
          <w:szCs w:val="24"/>
        </w:rPr>
        <w:t>T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hAnsi="Times New Roman" w:cs="Times New Roman"/>
          <w:sz w:val="24"/>
          <w:szCs w:val="24"/>
        </w:rPr>
        <w:t>SRAM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с расширением).</w:t>
      </w:r>
    </w:p>
    <w:p w14:paraId="1EE9AB0A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Связь площади с количеством портов:</w:t>
      </w:r>
    </w:p>
    <w:p w14:paraId="0553521D" w14:textId="77777777" w:rsidR="00C93FF2" w:rsidRPr="0014716E" w:rsidRDefault="00C93FF2" w:rsidP="0091426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Стоимость на бит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Для </w:t>
      </w:r>
      <w:r w:rsidRPr="0014716E">
        <w:rPr>
          <w:rFonts w:ascii="Times New Roman" w:hAnsi="Times New Roman" w:cs="Times New Roman"/>
          <w:sz w:val="24"/>
          <w:szCs w:val="24"/>
        </w:rPr>
        <w:t>N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портов: </w:t>
      </w:r>
    </w:p>
    <w:p w14:paraId="6881CDD7" w14:textId="77777777" w:rsidR="00C93FF2" w:rsidRPr="0014716E" w:rsidRDefault="00C93FF2" w:rsidP="00914261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Wordlines: N,</w:t>
      </w:r>
    </w:p>
    <w:p w14:paraId="56C2B0DB" w14:textId="77777777" w:rsidR="00C93FF2" w:rsidRPr="0014716E" w:rsidRDefault="00C93FF2" w:rsidP="00914261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Bitlines: 2^N,</w:t>
      </w:r>
    </w:p>
    <w:p w14:paraId="0607B627" w14:textId="77777777" w:rsidR="00C93FF2" w:rsidRPr="0014716E" w:rsidRDefault="00C93FF2" w:rsidP="00914261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Access FETs: 2^N.</w:t>
      </w:r>
    </w:p>
    <w:p w14:paraId="70E39B8E" w14:textId="77777777" w:rsidR="00C93FF2" w:rsidRPr="0014716E" w:rsidRDefault="00C93FF2" w:rsidP="00914261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Площадь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: Провода (</w:t>
      </w:r>
      <w:r w:rsidRPr="0014716E">
        <w:rPr>
          <w:rFonts w:ascii="Times New Roman" w:hAnsi="Times New Roman" w:cs="Times New Roman"/>
          <w:sz w:val="24"/>
          <w:szCs w:val="24"/>
        </w:rPr>
        <w:t>wires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) доминируют, и площадь растет пропорционально </w:t>
      </w:r>
      <w:r w:rsidRPr="0014716E">
        <w:rPr>
          <w:rFonts w:ascii="Times New Roman" w:hAnsi="Times New Roman" w:cs="Times New Roman"/>
          <w:sz w:val="24"/>
          <w:szCs w:val="24"/>
        </w:rPr>
        <w:t>O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4716E">
        <w:rPr>
          <w:rFonts w:ascii="Times New Roman" w:hAnsi="Times New Roman" w:cs="Times New Roman"/>
          <w:sz w:val="24"/>
          <w:szCs w:val="24"/>
        </w:rPr>
        <w:t>N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^2), так как увеличивается количество линий и транзисторов с ростом числа портов.</w:t>
      </w:r>
    </w:p>
    <w:p w14:paraId="0445406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5" w:name="_Toc20170873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кеш? Каково его назначение, место в иерархии памяти и основные метрики?</w:t>
      </w:r>
      <w:bookmarkEnd w:id="155"/>
    </w:p>
    <w:p w14:paraId="137E14B3" w14:textId="1B933FDE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Кэш — 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промежуточный буфер с быстрым доступом, содержащий информацию, которая может быть запрошена с наибольшей вероятностью.</w:t>
      </w:r>
    </w:p>
    <w:p w14:paraId="66ECD6B7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Назначение:</w:t>
      </w:r>
    </w:p>
    <w:p w14:paraId="26F61375" w14:textId="77777777" w:rsidR="00C93FF2" w:rsidRPr="00C93FF2" w:rsidRDefault="00C93FF2" w:rsidP="0091426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Ускорение выполнения программ за счет снижения задержек при доступе к данным.</w:t>
      </w:r>
    </w:p>
    <w:p w14:paraId="49553556" w14:textId="77777777" w:rsidR="00C93FF2" w:rsidRPr="00C93FF2" w:rsidRDefault="00C93FF2" w:rsidP="00914261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Снижение нагрузки на основную память (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4EC092B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Место в иерархии памяти:</w:t>
      </w:r>
    </w:p>
    <w:p w14:paraId="4E28AA29" w14:textId="77777777" w:rsidR="00C93FF2" w:rsidRPr="00C93FF2" w:rsidRDefault="00C93FF2" w:rsidP="00914261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Расположен между регистрами процессора (самый быстрый уровень) и оперативной памятью 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(RAM), обычно представлен уровнями L1, L2, L3.</w:t>
      </w:r>
    </w:p>
    <w:p w14:paraId="0914C42F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метрики:</w:t>
      </w:r>
    </w:p>
    <w:p w14:paraId="7CB6F804" w14:textId="77777777" w:rsidR="00C93FF2" w:rsidRPr="00C93FF2" w:rsidRDefault="00C93FF2" w:rsidP="0091426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Размер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Обычно от нескольких КБ (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1) до нескольких МБ (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3).</w:t>
      </w:r>
    </w:p>
    <w:p w14:paraId="1255B375" w14:textId="77777777" w:rsidR="00C93FF2" w:rsidRPr="00C93FF2" w:rsidRDefault="00C93FF2" w:rsidP="0091426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Скорость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Задержка доступа в наносекундах (быстрее, чем у 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CD248AC" w14:textId="77777777" w:rsidR="00C93FF2" w:rsidRPr="00C93FF2" w:rsidRDefault="00C93FF2" w:rsidP="0091426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Кэш-мисс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Процент запросов, не найденных в кэше.</w:t>
      </w:r>
    </w:p>
    <w:p w14:paraId="2A3ADF07" w14:textId="77777777" w:rsidR="00C93FF2" w:rsidRPr="00C93FF2" w:rsidRDefault="00C93FF2" w:rsidP="0091426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Кэш-хит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Hit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Процент успешных обращений к кэшу.</w:t>
      </w:r>
    </w:p>
    <w:p w14:paraId="2F8AE2CA" w14:textId="77777777" w:rsidR="00C93FF2" w:rsidRPr="00C93FF2" w:rsidRDefault="00C93FF2" w:rsidP="00914261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Пропускная способность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Объем данных, обрабатываемых за единицу времени.</w:t>
      </w:r>
    </w:p>
    <w:p w14:paraId="054E3554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6" w:name="_Toc20170873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принцип локальности и каковы его виды (временная, пространственная) применительно к механизму кеширования?</w:t>
      </w:r>
      <w:bookmarkEnd w:id="156"/>
    </w:p>
    <w:p w14:paraId="437A5AC7" w14:textId="77777777" w:rsidR="00C93FF2" w:rsidRPr="0014716E" w:rsidRDefault="00C93FF2" w:rsidP="00C93FF2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Принцип локальности</w:t>
      </w:r>
      <w:r w:rsidRPr="0014716E">
        <w:rPr>
          <w:lang w:val="ru-RU"/>
        </w:rPr>
        <w:t xml:space="preserve"> — это предположение, что данные, к которым недавно обращались, или данные, расположенные рядом, будут использоваться в ближайшем будущем.</w:t>
      </w:r>
    </w:p>
    <w:p w14:paraId="47F96C71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lastRenderedPageBreak/>
        <w:t>Виды локальности при кешировании:</w:t>
      </w:r>
    </w:p>
    <w:p w14:paraId="46C21752" w14:textId="77777777" w:rsidR="00C93FF2" w:rsidRPr="0014716E" w:rsidRDefault="00C93FF2" w:rsidP="0091426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Временная локальность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Данные, недавно загруженные в кэш, с высокой вероятностью будут запрошены снова в ближайшее время. </w:t>
      </w:r>
      <w:r w:rsidRPr="0014716E">
        <w:rPr>
          <w:rFonts w:ascii="Times New Roman" w:hAnsi="Times New Roman" w:cs="Times New Roman"/>
          <w:sz w:val="24"/>
          <w:szCs w:val="24"/>
        </w:rPr>
        <w:t>Пример: повторное чтение одного и того же участка кода.</w:t>
      </w:r>
    </w:p>
    <w:p w14:paraId="1F0590B0" w14:textId="77777777" w:rsidR="00C93FF2" w:rsidRPr="0014716E" w:rsidRDefault="00C93FF2" w:rsidP="00914261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Пространственная локальность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Данные, расположенные близко к недавно загруженным, также с высокой вероятностью будут запрошены. </w:t>
      </w:r>
      <w:r w:rsidRPr="0014716E">
        <w:rPr>
          <w:rFonts w:ascii="Times New Roman" w:hAnsi="Times New Roman" w:cs="Times New Roman"/>
          <w:sz w:val="24"/>
          <w:szCs w:val="24"/>
        </w:rPr>
        <w:t>Пример: последовательное чтение массива данных.</w:t>
      </w:r>
    </w:p>
    <w:p w14:paraId="1F54A99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7" w:name="_Toc20170873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пошагово происходит процесс чтения данных через кеш-память процессора?</w:t>
      </w:r>
      <w:bookmarkEnd w:id="157"/>
    </w:p>
    <w:p w14:paraId="44C53E2D" w14:textId="77777777" w:rsidR="00C93FF2" w:rsidRPr="00C93FF2" w:rsidRDefault="00C93FF2" w:rsidP="00914261">
      <w:pPr>
        <w:numPr>
          <w:ilvl w:val="0"/>
          <w:numId w:val="25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Тег найден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  <w:lang w:val="ru-RU"/>
        </w:rPr>
        <w:t>→→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кеш-попадание (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cache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hit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)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 Данные читаются в процессор из кеш-линии.</w:t>
      </w:r>
    </w:p>
    <w:p w14:paraId="5DEF27B3" w14:textId="77777777" w:rsidR="00C93FF2" w:rsidRPr="00C93FF2" w:rsidRDefault="00C93FF2" w:rsidP="00914261">
      <w:pPr>
        <w:numPr>
          <w:ilvl w:val="0"/>
          <w:numId w:val="25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Тег не найден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  <w:lang w:val="ru-RU"/>
        </w:rPr>
        <w:t>→→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кеш-промах (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cache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</w:rPr>
        <w:t>miss</w:t>
      </w: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)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. Запрашиваем данные из памяти или следующего кеша. 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Выбираем линию для замещения:</w:t>
      </w:r>
    </w:p>
    <w:p w14:paraId="3AD2F8B0" w14:textId="77777777" w:rsidR="00C93FF2" w:rsidRPr="00C93FF2" w:rsidRDefault="00C93FF2" w:rsidP="00914261">
      <w:pPr>
        <w:numPr>
          <w:ilvl w:val="1"/>
          <w:numId w:val="257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Есть пустая — подходит.</w:t>
      </w:r>
    </w:p>
    <w:p w14:paraId="4A9B38AD" w14:textId="77777777" w:rsidR="00C93FF2" w:rsidRPr="00C93FF2" w:rsidRDefault="00C93FF2" w:rsidP="00914261">
      <w:pPr>
        <w:numPr>
          <w:ilvl w:val="1"/>
          <w:numId w:val="257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Все заняты — принимаем решение о вытеснении линии.</w:t>
      </w:r>
    </w:p>
    <w:p w14:paraId="3FDA1C4A" w14:textId="77777777" w:rsidR="00C93FF2" w:rsidRPr="00C93FF2" w:rsidRDefault="00C93FF2" w:rsidP="00914261">
      <w:pPr>
        <w:numPr>
          <w:ilvl w:val="1"/>
          <w:numId w:val="257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Длительность получения данных — произвольна, т.к.:</w:t>
      </w:r>
    </w:p>
    <w:p w14:paraId="2D7C1BC0" w14:textId="77777777" w:rsidR="00C93FF2" w:rsidRPr="00C93FF2" w:rsidRDefault="00C93FF2" w:rsidP="00914261">
      <w:pPr>
        <w:numPr>
          <w:ilvl w:val="2"/>
          <w:numId w:val="25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возможен многоуровневый кеш;</w:t>
      </w:r>
    </w:p>
    <w:p w14:paraId="0D415890" w14:textId="77777777" w:rsidR="00C93FF2" w:rsidRPr="00C93FF2" w:rsidRDefault="00C93FF2" w:rsidP="00914261">
      <w:pPr>
        <w:numPr>
          <w:ilvl w:val="2"/>
          <w:numId w:val="257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возможна блокировка памяти (восстановление памяти, 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DMA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).</w:t>
      </w:r>
    </w:p>
    <w:p w14:paraId="0A14C5DD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8" w:name="_Toc20170873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пошагово происходит процесс записи данных через кеш-память процессора и какие существуют политики записи?</w:t>
      </w:r>
      <w:bookmarkEnd w:id="158"/>
    </w:p>
    <w:p w14:paraId="3D65C4FF" w14:textId="77777777" w:rsidR="00C93FF2" w:rsidRPr="00C93FF2" w:rsidRDefault="00C93FF2" w:rsidP="00914261">
      <w:pPr>
        <w:numPr>
          <w:ilvl w:val="0"/>
          <w:numId w:val="2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Немедленная запись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(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write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-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through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). Изменение вызывает синхронное обновление памяти. 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Иногда медленнее, чем без кеша.</w:t>
      </w:r>
    </w:p>
    <w:p w14:paraId="0443521E" w14:textId="77777777" w:rsidR="00C93FF2" w:rsidRPr="00C93FF2" w:rsidRDefault="00C93FF2" w:rsidP="00914261">
      <w:pPr>
        <w:numPr>
          <w:ilvl w:val="0"/>
          <w:numId w:val="2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Отложенная запись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 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(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write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-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back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). Обновление памяти при вытеснении кеш-линии, периодически, или по запросу.</w:t>
      </w:r>
    </w:p>
    <w:p w14:paraId="25B1F675" w14:textId="77777777" w:rsidR="00C93FF2" w:rsidRPr="00C93FF2" w:rsidRDefault="00C93FF2" w:rsidP="00914261">
      <w:pPr>
        <w:numPr>
          <w:ilvl w:val="1"/>
          <w:numId w:val="258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Требует хранения признака модификации ("грязный").</w:t>
      </w:r>
    </w:p>
    <w:p w14:paraId="3748AAC4" w14:textId="77777777" w:rsidR="00C93FF2" w:rsidRPr="00C93FF2" w:rsidRDefault="00C93FF2" w:rsidP="00914261">
      <w:pPr>
        <w:numPr>
          <w:ilvl w:val="1"/>
          <w:numId w:val="258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Группировка изменений, сокрытие промежуточных состояний.</w:t>
      </w:r>
    </w:p>
    <w:p w14:paraId="79CBE6E2" w14:textId="77777777" w:rsidR="00C93FF2" w:rsidRPr="00C93FF2" w:rsidRDefault="00C93FF2" w:rsidP="00914261">
      <w:pPr>
        <w:numPr>
          <w:ilvl w:val="1"/>
          <w:numId w:val="258"/>
        </w:numPr>
        <w:shd w:val="clear" w:color="auto" w:fill="FFFFFF"/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Возможно неконсистентное состояние кеша и памяти. Для процессора — невидимое, для других устройств (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</w:rPr>
        <w:t>DMA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 — требуется принудительная запись.</w:t>
      </w:r>
    </w:p>
    <w:p w14:paraId="1E656975" w14:textId="77777777" w:rsidR="00C93FF2" w:rsidRPr="00C93FF2" w:rsidRDefault="00C93FF2" w:rsidP="00914261">
      <w:pPr>
        <w:numPr>
          <w:ilvl w:val="0"/>
          <w:numId w:val="25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bdr w:val="none" w:sz="0" w:space="0" w:color="auto" w:frame="1"/>
          <w:lang w:val="ru-RU"/>
        </w:rPr>
        <w:t>Гибридные варианты</w:t>
      </w:r>
      <w:r w:rsidRPr="00C93FF2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. Пример: немедленная запись с буферизацией.</w:t>
      </w:r>
    </w:p>
    <w:p w14:paraId="7A8F7FD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59" w:name="_Toc20170873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кеш-промах и какие существуют типы кеш-промахов?</w:t>
      </w:r>
      <w:bookmarkEnd w:id="159"/>
    </w:p>
    <w:p w14:paraId="0FFEBB75" w14:textId="77777777" w:rsidR="00C93FF2" w:rsidRPr="0014716E" w:rsidRDefault="00C93FF2" w:rsidP="00C93FF2">
      <w:pPr>
        <w:pStyle w:val="NormalWeb"/>
        <w:rPr>
          <w:lang w:val="ru-RU"/>
        </w:rPr>
      </w:pPr>
      <w:r w:rsidRPr="0014716E">
        <w:rPr>
          <w:rStyle w:val="Strong"/>
          <w:rFonts w:eastAsiaTheme="majorEastAsia"/>
          <w:lang w:val="ru-RU"/>
        </w:rPr>
        <w:t>Кеш-промах (</w:t>
      </w:r>
      <w:r w:rsidRPr="0014716E">
        <w:rPr>
          <w:rStyle w:val="Strong"/>
          <w:rFonts w:eastAsiaTheme="majorEastAsia"/>
        </w:rPr>
        <w:t>Cache</w:t>
      </w:r>
      <w:r w:rsidRPr="0014716E">
        <w:rPr>
          <w:rStyle w:val="Strong"/>
          <w:rFonts w:eastAsiaTheme="majorEastAsia"/>
          <w:lang w:val="ru-RU"/>
        </w:rPr>
        <w:t xml:space="preserve"> </w:t>
      </w:r>
      <w:r w:rsidRPr="0014716E">
        <w:rPr>
          <w:rStyle w:val="Strong"/>
          <w:rFonts w:eastAsiaTheme="majorEastAsia"/>
        </w:rPr>
        <w:t>Miss</w:t>
      </w:r>
      <w:r w:rsidRPr="0014716E">
        <w:rPr>
          <w:rStyle w:val="Strong"/>
          <w:rFonts w:eastAsiaTheme="majorEastAsia"/>
          <w:lang w:val="ru-RU"/>
        </w:rPr>
        <w:t>)</w:t>
      </w:r>
      <w:r w:rsidRPr="0014716E">
        <w:rPr>
          <w:lang w:val="ru-RU"/>
        </w:rPr>
        <w:t xml:space="preserve"> — это ситуация, когда запрашиваемые данные отсутствуют в кэше, и процессору приходится обращаться к более медленной памяти.</w:t>
      </w:r>
    </w:p>
    <w:p w14:paraId="3A6A3313" w14:textId="77777777" w:rsidR="00C93FF2" w:rsidRPr="0014716E" w:rsidRDefault="00C93FF2" w:rsidP="00C93FF2">
      <w:pPr>
        <w:rPr>
          <w:rFonts w:ascii="Times New Roman" w:hAnsi="Times New Roman" w:cs="Times New Roman"/>
          <w:sz w:val="24"/>
          <w:szCs w:val="24"/>
        </w:rPr>
      </w:pPr>
      <w:r w:rsidRPr="0014716E">
        <w:rPr>
          <w:rFonts w:ascii="Times New Roman" w:hAnsi="Times New Roman" w:cs="Times New Roman"/>
          <w:sz w:val="24"/>
          <w:szCs w:val="24"/>
        </w:rPr>
        <w:t>Типы кеш-промахов:</w:t>
      </w:r>
    </w:p>
    <w:p w14:paraId="173622E4" w14:textId="77777777" w:rsidR="00C93FF2" w:rsidRPr="0014716E" w:rsidRDefault="00C93FF2" w:rsidP="0091426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</w:rPr>
        <w:t>Запись с размещением (Write Allocate, Fetch on Write)</w:t>
      </w:r>
      <w:r w:rsidRPr="001471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E54725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Данные загружаются в кэш после записи, если их там нет.</w:t>
      </w:r>
    </w:p>
    <w:p w14:paraId="00E70068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Примеры: Загрузка блока, обновление блока, повторная загрузка при необходимости.</w:t>
      </w:r>
    </w:p>
    <w:p w14:paraId="39073E78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Поведение: Аналогично промаху по чтению.</w:t>
      </w:r>
    </w:p>
    <w:p w14:paraId="65F44D45" w14:textId="77777777" w:rsidR="00C93FF2" w:rsidRPr="0014716E" w:rsidRDefault="00C93FF2" w:rsidP="00914261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</w:rPr>
        <w:lastRenderedPageBreak/>
        <w:t>Запись без размещения (No-Write Allocate, Write Around)</w:t>
      </w:r>
      <w:r w:rsidRPr="001471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546E7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Данные записываются напрямую в основную память, минуя кэш.</w:t>
      </w:r>
    </w:p>
    <w:p w14:paraId="44BDE8E7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Примеры: Пропуск кэша при записи (</w:t>
      </w:r>
      <w:r w:rsidRPr="0014716E">
        <w:rPr>
          <w:rFonts w:ascii="Times New Roman" w:hAnsi="Times New Roman" w:cs="Times New Roman"/>
          <w:sz w:val="24"/>
          <w:szCs w:val="24"/>
        </w:rPr>
        <w:t>write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hAnsi="Times New Roman" w:cs="Times New Roman"/>
          <w:sz w:val="24"/>
          <w:szCs w:val="24"/>
        </w:rPr>
        <w:t>through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), турбо-изменения.</w:t>
      </w:r>
    </w:p>
    <w:p w14:paraId="449CCFB7" w14:textId="77777777" w:rsidR="00C93FF2" w:rsidRPr="0014716E" w:rsidRDefault="00C93FF2" w:rsidP="00914261">
      <w:pPr>
        <w:numPr>
          <w:ilvl w:val="1"/>
          <w:numId w:val="25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>Поведение: Минимизирует нагрузку на кэш, но может замедлить последующие</w:t>
      </w:r>
    </w:p>
    <w:p w14:paraId="3E61D71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0" w:name="_Toc20170874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ассоциативность кеша? Какова "структура" адреса с точки зрения кеша?</w:t>
      </w:r>
      <w:bookmarkEnd w:id="160"/>
    </w:p>
    <w:p w14:paraId="513EB6EE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Ассоциативность кеша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способ организации данных в кэше, определяющий, сколько блоков памяти может соответствовать одной строке (или набору) кэша. </w:t>
      </w:r>
      <w:r w:rsidRPr="00C93FF2">
        <w:rPr>
          <w:rFonts w:ascii="Times New Roman" w:eastAsia="Times New Roman" w:hAnsi="Times New Roman" w:cs="Times New Roman"/>
          <w:sz w:val="24"/>
          <w:szCs w:val="24"/>
        </w:rPr>
        <w:t>Основные типы:</w:t>
      </w:r>
    </w:p>
    <w:p w14:paraId="6DFC97CF" w14:textId="77777777" w:rsidR="00C93FF2" w:rsidRPr="00C93FF2" w:rsidRDefault="00C93FF2" w:rsidP="0091426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Прямой адрес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Один адрес соответствует одному блоку в кэше, много памяти, мало блоков компараторов.</w:t>
      </w:r>
    </w:p>
    <w:p w14:paraId="0E58C7C1" w14:textId="77777777" w:rsidR="00C93FF2" w:rsidRPr="00C93FF2" w:rsidRDefault="00C93FF2" w:rsidP="0091426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Множество битов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Не нужны, если работать блоками, а не байтами.</w:t>
      </w:r>
    </w:p>
    <w:p w14:paraId="7EF3EBC9" w14:textId="77777777" w:rsidR="00C93FF2" w:rsidRPr="00C93FF2" w:rsidRDefault="00C93FF2" w:rsidP="0091426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Средние биты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Циклически повторяются в адресах памяти.</w:t>
      </w:r>
    </w:p>
    <w:p w14:paraId="6EA97275" w14:textId="77777777" w:rsidR="00C93FF2" w:rsidRPr="00C93FF2" w:rsidRDefault="00C93FF2" w:rsidP="00914261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Старинные биты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Относительно уникальны (если используются).</w:t>
      </w:r>
    </w:p>
    <w:p w14:paraId="7598D6D4" w14:textId="77777777" w:rsidR="00C93FF2" w:rsidRPr="00C93FF2" w:rsidRDefault="00C93FF2" w:rsidP="00C93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Структура адреса с точки зрения кеша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3768B9D" w14:textId="77777777" w:rsidR="00C93FF2" w:rsidRPr="00C93FF2" w:rsidRDefault="00C93FF2" w:rsidP="0091426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Тег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Tag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Высокий бит адреса, идентифицирует блок в кэше.</w:t>
      </w:r>
    </w:p>
    <w:p w14:paraId="75D6BE9A" w14:textId="77777777" w:rsidR="00C93FF2" w:rsidRPr="00C93FF2" w:rsidRDefault="00C93FF2" w:rsidP="0091426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Индекс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Средние биты, определяют строку в кэше.</w:t>
      </w:r>
    </w:p>
    <w:p w14:paraId="4A5B1F78" w14:textId="77777777" w:rsidR="00C93FF2" w:rsidRPr="00C93FF2" w:rsidRDefault="00C93FF2" w:rsidP="00914261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Смещение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Offset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C93FF2">
        <w:rPr>
          <w:rFonts w:ascii="Times New Roman" w:eastAsia="Times New Roman" w:hAnsi="Times New Roman" w:cs="Times New Roman"/>
          <w:sz w:val="24"/>
          <w:szCs w:val="24"/>
          <w:lang w:val="ru-RU"/>
        </w:rPr>
        <w:t>: Низкие биты, указывают байт внутри блока.</w:t>
      </w:r>
    </w:p>
    <w:p w14:paraId="72C071F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1" w:name="_Toc20170874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особенности реализации полностью ассоциативного кеша?</w:t>
      </w:r>
      <w:bookmarkEnd w:id="161"/>
    </w:p>
    <w:p w14:paraId="2BD2AF75" w14:textId="77777777" w:rsidR="0014716E" w:rsidRPr="0014716E" w:rsidRDefault="0014716E" w:rsidP="0014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Полностью ассоциативный кеш характеризуется следующими особенностями:</w:t>
      </w:r>
    </w:p>
    <w:p w14:paraId="4CA1E023" w14:textId="77777777" w:rsidR="0014716E" w:rsidRPr="0014716E" w:rsidRDefault="0014716E" w:rsidP="0091426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Любой блок памяти может быть размещён в любой строке кеша.</w:t>
      </w:r>
    </w:p>
    <w:p w14:paraId="7920873D" w14:textId="77777777" w:rsidR="0014716E" w:rsidRPr="0014716E" w:rsidRDefault="0014716E" w:rsidP="00914261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много логик: </w:t>
      </w:r>
    </w:p>
    <w:p w14:paraId="6FF117E8" w14:textId="77777777" w:rsidR="0014716E" w:rsidRPr="0014716E" w:rsidRDefault="0014716E" w:rsidP="00914261">
      <w:pPr>
        <w:numPr>
          <w:ilvl w:val="1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Компараторы для сравнения тегов.</w:t>
      </w:r>
    </w:p>
    <w:p w14:paraId="0F2F1D17" w14:textId="77777777" w:rsidR="0014716E" w:rsidRPr="0014716E" w:rsidRDefault="0014716E" w:rsidP="00914261">
      <w:pPr>
        <w:numPr>
          <w:ilvl w:val="1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Вытеснение для управления заменой блоков.</w:t>
      </w:r>
    </w:p>
    <w:p w14:paraId="46B868A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2" w:name="_Toc20170874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особенности реализации кеша с прямым отображением?</w:t>
      </w:r>
      <w:bookmarkEnd w:id="162"/>
    </w:p>
    <w:p w14:paraId="3DF78AA8" w14:textId="77777777" w:rsidR="0014716E" w:rsidRPr="0014716E" w:rsidRDefault="0014716E" w:rsidP="0014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Кеш с прямым отображением характеризуется следующими особенностями:</w:t>
      </w:r>
    </w:p>
    <w:p w14:paraId="5C8F1576" w14:textId="77777777" w:rsidR="0014716E" w:rsidRPr="0014716E" w:rsidRDefault="0014716E" w:rsidP="0091426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Каждый блок памяти отображается только в одну строку кеша.</w:t>
      </w:r>
    </w:p>
    <w:p w14:paraId="7837462D" w14:textId="77777777" w:rsidR="0014716E" w:rsidRPr="0014716E" w:rsidRDefault="0014716E" w:rsidP="0091426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Один меньший компаратор.</w:t>
      </w:r>
    </w:p>
    <w:p w14:paraId="7B8C2547" w14:textId="77777777" w:rsidR="0014716E" w:rsidRPr="0014716E" w:rsidRDefault="0014716E" w:rsidP="0091426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Нет вытеснения (замены блоков).</w:t>
      </w:r>
    </w:p>
    <w:p w14:paraId="4A7F1B97" w14:textId="77777777" w:rsidR="0014716E" w:rsidRPr="0014716E" w:rsidRDefault="0014716E" w:rsidP="00914261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Коллизия и техническая выгрузка.</w:t>
      </w:r>
    </w:p>
    <w:p w14:paraId="620042F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3" w:name="_Toc20170874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множественно-ассоциативный кеш и что определяет уровень множественности?</w:t>
      </w:r>
      <w:bookmarkEnd w:id="163"/>
    </w:p>
    <w:p w14:paraId="1559EA87" w14:textId="77777777" w:rsidR="00BB4235" w:rsidRDefault="0014716E" w:rsidP="0014716E">
      <w:pPr>
        <w:pStyle w:val="NormalWeb"/>
        <w:rPr>
          <w:lang w:val="ru-RU"/>
        </w:rPr>
      </w:pPr>
      <w:r w:rsidRPr="0014716E">
        <w:rPr>
          <w:lang w:val="ru-RU"/>
        </w:rPr>
        <w:lastRenderedPageBreak/>
        <w:t>М множественно-ассоциативный кеш (</w:t>
      </w:r>
      <w:r>
        <w:t>N</w:t>
      </w:r>
      <w:r w:rsidRPr="0014716E">
        <w:rPr>
          <w:lang w:val="ru-RU"/>
        </w:rPr>
        <w:t>-</w:t>
      </w:r>
      <w:r>
        <w:t>Way</w:t>
      </w:r>
      <w:r w:rsidRPr="0014716E">
        <w:rPr>
          <w:lang w:val="ru-RU"/>
        </w:rPr>
        <w:t xml:space="preserve"> </w:t>
      </w:r>
      <w:r>
        <w:t>Set</w:t>
      </w:r>
      <w:r w:rsidRPr="0014716E">
        <w:rPr>
          <w:lang w:val="ru-RU"/>
        </w:rPr>
        <w:t xml:space="preserve"> </w:t>
      </w:r>
      <w:r>
        <w:t>Associative</w:t>
      </w:r>
      <w:r w:rsidRPr="0014716E">
        <w:rPr>
          <w:lang w:val="ru-RU"/>
        </w:rPr>
        <w:t xml:space="preserve"> </w:t>
      </w:r>
      <w:r>
        <w:t>Cache</w:t>
      </w:r>
      <w:r w:rsidRPr="0014716E">
        <w:rPr>
          <w:lang w:val="ru-RU"/>
        </w:rPr>
        <w:t xml:space="preserve">) — это кеш, где каждый блок памяти может быть отображен в один из </w:t>
      </w:r>
      <w:r>
        <w:t>N</w:t>
      </w:r>
      <w:r w:rsidRPr="0014716E">
        <w:rPr>
          <w:lang w:val="ru-RU"/>
        </w:rPr>
        <w:t xml:space="preserve"> банков в наборе. </w:t>
      </w:r>
    </w:p>
    <w:p w14:paraId="5BC32CD2" w14:textId="2C21522A" w:rsidR="0014716E" w:rsidRPr="0014716E" w:rsidRDefault="0014716E" w:rsidP="0014716E">
      <w:pPr>
        <w:pStyle w:val="NormalWeb"/>
        <w:rPr>
          <w:lang w:val="ru-RU"/>
        </w:rPr>
      </w:pPr>
      <w:r w:rsidRPr="0014716E">
        <w:rPr>
          <w:lang w:val="ru-RU"/>
        </w:rPr>
        <w:t>Уровень множественности (</w:t>
      </w:r>
      <w:r>
        <w:t>N</w:t>
      </w:r>
      <w:r w:rsidRPr="0014716E">
        <w:rPr>
          <w:lang w:val="ru-RU"/>
        </w:rPr>
        <w:t>) определяется количеством банков в наборе, что влияет на производительность и сложность вытеснения.</w:t>
      </w:r>
    </w:p>
    <w:p w14:paraId="40A47DD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4" w:name="_Toc20170874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связана ассоциативность кеша с механизмом вытеснения и замещения?</w:t>
      </w:r>
      <w:bookmarkEnd w:id="164"/>
    </w:p>
    <w:p w14:paraId="7B62F28D" w14:textId="77777777" w:rsidR="00BB4235" w:rsidRPr="00BB4235" w:rsidRDefault="00BB4235" w:rsidP="00BB4235">
      <w:pPr>
        <w:pStyle w:val="NormalWeb"/>
        <w:rPr>
          <w:lang w:val="ru-RU"/>
        </w:rPr>
      </w:pPr>
      <w:r w:rsidRPr="00BB4235">
        <w:rPr>
          <w:lang w:val="ru-RU"/>
        </w:rPr>
        <w:t xml:space="preserve">Ассоциативность кеша определяет, как блоки памяти отображаются в кеш, а механизм вытеснения и замещения (например, </w:t>
      </w:r>
      <w:r>
        <w:t>LRU</w:t>
      </w:r>
      <w:r w:rsidRPr="00BB4235">
        <w:rPr>
          <w:lang w:val="ru-RU"/>
        </w:rPr>
        <w:t xml:space="preserve"> или </w:t>
      </w:r>
      <w:r>
        <w:t>Pseudo</w:t>
      </w:r>
      <w:r w:rsidRPr="00BB4235">
        <w:rPr>
          <w:lang w:val="ru-RU"/>
        </w:rPr>
        <w:t>-</w:t>
      </w:r>
      <w:r>
        <w:t>LRU</w:t>
      </w:r>
      <w:r w:rsidRPr="00BB4235">
        <w:rPr>
          <w:lang w:val="ru-RU"/>
        </w:rPr>
        <w:t xml:space="preserve">) управляет выбором блока для замены при переполнении. Высокая ассоциативность (например, </w:t>
      </w:r>
      <w:r>
        <w:t>N</w:t>
      </w:r>
      <w:r w:rsidRPr="00BB4235">
        <w:rPr>
          <w:lang w:val="ru-RU"/>
        </w:rPr>
        <w:t>-</w:t>
      </w:r>
      <w:r>
        <w:t>Way</w:t>
      </w:r>
      <w:r w:rsidRPr="00BB4235">
        <w:rPr>
          <w:lang w:val="ru-RU"/>
        </w:rPr>
        <w:t xml:space="preserve">) увеличивает сложность и стоимость вытеснения, требуя более сложных алгоритмов, таких как </w:t>
      </w:r>
      <w:r>
        <w:t>Victim</w:t>
      </w:r>
      <w:r w:rsidRPr="00BB4235">
        <w:rPr>
          <w:lang w:val="ru-RU"/>
        </w:rPr>
        <w:t xml:space="preserve"> </w:t>
      </w:r>
      <w:r>
        <w:t>Cache</w:t>
      </w:r>
      <w:r w:rsidRPr="00BB4235">
        <w:rPr>
          <w:lang w:val="ru-RU"/>
        </w:rPr>
        <w:t xml:space="preserve"> или </w:t>
      </w:r>
      <w:r>
        <w:t>Zapret</w:t>
      </w:r>
      <w:r w:rsidRPr="00BB4235">
        <w:rPr>
          <w:lang w:val="ru-RU"/>
        </w:rPr>
        <w:t xml:space="preserve"> кеширования, для оптимизации производительности.</w:t>
      </w:r>
    </w:p>
    <w:p w14:paraId="62CFFB6E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5" w:name="_Toc20170874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работает механизм вытеснения и замещения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LRU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в кеше?</w:t>
      </w:r>
      <w:bookmarkEnd w:id="165"/>
    </w:p>
    <w:p w14:paraId="5F19005E" w14:textId="77777777" w:rsidR="00BB4235" w:rsidRPr="00BB4235" w:rsidRDefault="00BB4235" w:rsidP="00BB4235">
      <w:pPr>
        <w:pStyle w:val="NormalWeb"/>
        <w:rPr>
          <w:lang w:val="ru-RU"/>
        </w:rPr>
      </w:pPr>
      <w:r w:rsidRPr="00BB4235">
        <w:rPr>
          <w:lang w:val="ru-RU"/>
        </w:rPr>
        <w:t xml:space="preserve">Механизм вытеснения </w:t>
      </w:r>
      <w:r>
        <w:t>LRU</w:t>
      </w:r>
      <w:r w:rsidRPr="00BB4235">
        <w:rPr>
          <w:lang w:val="ru-RU"/>
        </w:rPr>
        <w:t xml:space="preserve"> (</w:t>
      </w:r>
      <w:r>
        <w:t>Least</w:t>
      </w:r>
      <w:r w:rsidRPr="00BB4235">
        <w:rPr>
          <w:lang w:val="ru-RU"/>
        </w:rPr>
        <w:t xml:space="preserve"> </w:t>
      </w:r>
      <w:r>
        <w:t>Recently</w:t>
      </w:r>
      <w:r w:rsidRPr="00BB4235">
        <w:rPr>
          <w:lang w:val="ru-RU"/>
        </w:rPr>
        <w:t xml:space="preserve"> </w:t>
      </w:r>
      <w:r>
        <w:t>Used</w:t>
      </w:r>
      <w:r w:rsidRPr="00BB4235">
        <w:rPr>
          <w:lang w:val="ru-RU"/>
        </w:rPr>
        <w:t>) в кеше удаляет блок, который наименее недавно использовался. При каждом доступе к блоку он помечается как "недавно использованный", и при переполнении кеша выбирается для вытеснения блок с наименьшим временем последнего использования.</w:t>
      </w:r>
    </w:p>
    <w:p w14:paraId="4EBB37BA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6" w:name="_Toc20170874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работает механизм вытеснения и замещения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PLRU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в кеше?</w:t>
      </w:r>
      <w:bookmarkEnd w:id="166"/>
    </w:p>
    <w:p w14:paraId="750D7523" w14:textId="77777777" w:rsidR="00BB4235" w:rsidRPr="00BB4235" w:rsidRDefault="00BB4235" w:rsidP="00BB4235">
      <w:pPr>
        <w:pStyle w:val="NormalWeb"/>
        <w:rPr>
          <w:lang w:val="ru-RU"/>
        </w:rPr>
      </w:pPr>
      <w:r w:rsidRPr="00BB4235">
        <w:rPr>
          <w:lang w:val="ru-RU"/>
        </w:rPr>
        <w:t xml:space="preserve">Механизм вытеснения </w:t>
      </w:r>
      <w:r>
        <w:t>PLRU</w:t>
      </w:r>
      <w:r w:rsidRPr="00BB4235">
        <w:rPr>
          <w:lang w:val="ru-RU"/>
        </w:rPr>
        <w:t xml:space="preserve"> (</w:t>
      </w:r>
      <w:r>
        <w:t>Pseudo</w:t>
      </w:r>
      <w:r w:rsidRPr="00BB4235">
        <w:rPr>
          <w:lang w:val="ru-RU"/>
        </w:rPr>
        <w:t>-</w:t>
      </w:r>
      <w:r>
        <w:t>Least</w:t>
      </w:r>
      <w:r w:rsidRPr="00BB4235">
        <w:rPr>
          <w:lang w:val="ru-RU"/>
        </w:rPr>
        <w:t xml:space="preserve"> </w:t>
      </w:r>
      <w:r>
        <w:t>Recently</w:t>
      </w:r>
      <w:r w:rsidRPr="00BB4235">
        <w:rPr>
          <w:lang w:val="ru-RU"/>
        </w:rPr>
        <w:t xml:space="preserve"> </w:t>
      </w:r>
      <w:r>
        <w:t>Used</w:t>
      </w:r>
      <w:r w:rsidRPr="00BB4235">
        <w:rPr>
          <w:lang w:val="ru-RU"/>
        </w:rPr>
        <w:t xml:space="preserve">) в кеше использует упрощённый алгоритм для приближённого определения наименее недавно использованного блока. Вместо точного отслеживания порядка использования, </w:t>
      </w:r>
      <w:r>
        <w:t>PLRU</w:t>
      </w:r>
      <w:r w:rsidRPr="00BB4235">
        <w:rPr>
          <w:lang w:val="ru-RU"/>
        </w:rPr>
        <w:t xml:space="preserve"> использует биты дерева или таблицы для оценки, что снижает сложность и затраты по сравнению с </w:t>
      </w:r>
      <w:r>
        <w:t>LRU</w:t>
      </w:r>
      <w:r w:rsidRPr="00BB4235">
        <w:rPr>
          <w:lang w:val="ru-RU"/>
        </w:rPr>
        <w:t>, сохраняя при этом разумную эффективность вытеснения.</w:t>
      </w:r>
    </w:p>
    <w:p w14:paraId="193FE151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7" w:name="_Toc20170874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Почему необходимо использование многоуровневой иерархии кеш-памяти в современных процессорах?</w:t>
      </w:r>
      <w:bookmarkEnd w:id="167"/>
    </w:p>
    <w:p w14:paraId="349112C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многоуровневой иерархии кеш-памяти необходимо для:</w:t>
      </w:r>
    </w:p>
    <w:p w14:paraId="3C897A10" w14:textId="77777777" w:rsidR="00BB4235" w:rsidRPr="00BB4235" w:rsidRDefault="00BB4235" w:rsidP="0091426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Повышения скорости доступа.</w:t>
      </w:r>
    </w:p>
    <w:p w14:paraId="011C8CA3" w14:textId="77777777" w:rsidR="00BB4235" w:rsidRPr="00BB4235" w:rsidRDefault="00BB4235" w:rsidP="0091426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Синхронизации пропускной способности процессора и памяти.</w:t>
      </w:r>
    </w:p>
    <w:p w14:paraId="3F4BEE01" w14:textId="77777777" w:rsidR="00BB4235" w:rsidRPr="00BB4235" w:rsidRDefault="00BB4235" w:rsidP="00914261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Оптимизации интерфейсов.</w:t>
      </w:r>
    </w:p>
    <w:p w14:paraId="5EF67D5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Способы организации многоуровневых кешей:</w:t>
      </w:r>
    </w:p>
    <w:p w14:paraId="313299BE" w14:textId="77777777" w:rsidR="00BB4235" w:rsidRPr="00BB4235" w:rsidRDefault="00BB4235" w:rsidP="0091426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Разделённый/унифицированный.</w:t>
      </w:r>
    </w:p>
    <w:p w14:paraId="7D40D786" w14:textId="77777777" w:rsidR="00BB4235" w:rsidRPr="00BB4235" w:rsidRDefault="00BB4235" w:rsidP="0091426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Включение/исключение.</w:t>
      </w:r>
    </w:p>
    <w:p w14:paraId="3B993727" w14:textId="77777777" w:rsidR="00BB4235" w:rsidRPr="00BB4235" w:rsidRDefault="00BB4235" w:rsidP="00914261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Частные/общие.</w:t>
      </w:r>
    </w:p>
    <w:p w14:paraId="0306F5FD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3D17AF7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8" w:name="_Toc20170874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В чём разница между разделённым и унифицированным кешем и где они применяются?</w:t>
      </w:r>
      <w:bookmarkEnd w:id="168"/>
    </w:p>
    <w:p w14:paraId="3EBF1CDE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 между разделённым и унифицированным кешем:</w:t>
      </w:r>
    </w:p>
    <w:p w14:paraId="44C34518" w14:textId="77777777" w:rsidR="00BB4235" w:rsidRPr="00BB4235" w:rsidRDefault="00BB4235" w:rsidP="0091426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Разделённый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Banked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): Память разделена на банки (например, для инструкций и данных), что повышает скорость доступа. Применяется в процессорах с отдельными кешами инструкций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и данных (по процессорному ядру).</w:t>
      </w:r>
    </w:p>
    <w:p w14:paraId="123E7866" w14:textId="77777777" w:rsidR="00BB4235" w:rsidRPr="00BB4235" w:rsidRDefault="00BB4235" w:rsidP="00914261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Унифицированный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Unified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): Один кеш используется для инструкций и данных, что упрощает управление и позволяет адаптировать пропорции. Применяется в процессорах с общей памятью для повышения эффективности (например, в конфигурациях с несколькими банками кеш-памяти).</w:t>
      </w:r>
    </w:p>
    <w:p w14:paraId="129E597D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69" w:name="_Toc20170874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разница между включающим и исключающим кешем и где они применяются?</w:t>
      </w:r>
      <w:bookmarkEnd w:id="169"/>
    </w:p>
    <w:p w14:paraId="231522E0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 между включающим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Inclusive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и исключающим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Exclusive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кешем:</w:t>
      </w:r>
    </w:p>
    <w:p w14:paraId="7CE7B061" w14:textId="77777777" w:rsidR="00BB4235" w:rsidRPr="00BB4235" w:rsidRDefault="00BB4235" w:rsidP="0091426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Включающий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Все данные в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также присутствуют в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2/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3, упрощая согласованность.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Применяется в системах с высокой надёжностью кеширования (например, серверы).</w:t>
      </w:r>
    </w:p>
    <w:p w14:paraId="5F66849A" w14:textId="77777777" w:rsidR="00BB4235" w:rsidRPr="00BB4235" w:rsidRDefault="00BB4235" w:rsidP="00914261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Исключающий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Данные в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и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2/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могут быть разными, что увеличивает общий объём кеша. Применяется в высокопроизводительных процессорах (например, с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Inclusive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Exclusive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NINE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вариантами) для оптимизации варьирования.</w:t>
      </w:r>
    </w:p>
    <w:p w14:paraId="3E047005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0" w:name="_Toc20170875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разница между частным и общим кешем и как они применяются в многоядерных процессорах?</w:t>
      </w:r>
      <w:bookmarkEnd w:id="170"/>
    </w:p>
    <w:p w14:paraId="39B3A51F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 между частным и общим кешем:</w:t>
      </w:r>
    </w:p>
    <w:p w14:paraId="3BD26670" w14:textId="77777777" w:rsidR="00BB4235" w:rsidRPr="00BB4235" w:rsidRDefault="00BB4235" w:rsidP="0091426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Частный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Private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Каждый процессорный ядро (например,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1) имеет собственный кеш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1), обеспечивая быструю скорость доступа (1 цикл).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Применяется в многоядерных процессорах для локальной оптимизации производительности.</w:t>
      </w:r>
    </w:p>
    <w:p w14:paraId="11B097CE" w14:textId="77777777" w:rsidR="00BB4235" w:rsidRPr="00BB4235" w:rsidRDefault="00BB4235" w:rsidP="00914261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Общий кеш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Shared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): Кеш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2) разделяется между ядрами, что увеличивает время доступа (4 цикла), но улучшает синхронизацию данных. Применяется для общего доступа к данным и повышения эффективности в многоядерных системах.</w:t>
      </w:r>
    </w:p>
    <w:p w14:paraId="18F2A9E8" w14:textId="77777777" w:rsidR="005D5730" w:rsidRPr="00BB4235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1" w:name="_Toc20170875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представляет собой типовой многоуровневый кеш: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1,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2,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3,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4? </w:t>
      </w:r>
      <w:r w:rsidRPr="00BB423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Каковы их назначение, тип ячеек, классификация?</w:t>
      </w:r>
      <w:bookmarkEnd w:id="171"/>
    </w:p>
    <w:p w14:paraId="1E569654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Типовой многоуровневый кеш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4) представляет собой иерархию кешей в процессорах:</w:t>
      </w:r>
    </w:p>
    <w:p w14:paraId="7AD1E50F" w14:textId="77777777" w:rsidR="00BB4235" w:rsidRPr="00BB4235" w:rsidRDefault="00BB4235" w:rsidP="0091426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0 (опционально)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Специальный кеш для стека,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float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чисел, обычно доступен за 1 такт.</w:t>
      </w:r>
    </w:p>
    <w:p w14:paraId="614D7AC4" w14:textId="77777777" w:rsidR="00BB4235" w:rsidRPr="00BB4235" w:rsidRDefault="00BB4235" w:rsidP="0091426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Быстрый, неотъемлемая часть процессора, разделён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Banked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), размер 32 Кбайт, используется для инструкций и данных.</w:t>
      </w:r>
    </w:p>
    <w:p w14:paraId="746B9707" w14:textId="77777777" w:rsidR="00BB4235" w:rsidRPr="00BB4235" w:rsidRDefault="00BB4235" w:rsidP="0091426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Общий доступ, размер 128 Кбайт до 1-12 Мбайт, используется для расширения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</w:p>
    <w:p w14:paraId="5E8DE1F9" w14:textId="77777777" w:rsidR="00BB4235" w:rsidRPr="00BB4235" w:rsidRDefault="00BB4235" w:rsidP="0091426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До 24 Мбайт и более, синхронизация данных в многоядерных процессорах.</w:t>
      </w:r>
    </w:p>
    <w:p w14:paraId="0423062C" w14:textId="77777777" w:rsidR="00BB4235" w:rsidRPr="00BB4235" w:rsidRDefault="00BB4235" w:rsidP="00914261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 (экзотика)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До серверов и интерфейсов, оптимизация доступа к памяти.</w:t>
      </w:r>
    </w:p>
    <w:p w14:paraId="4EB06B00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Ускорение доступа к данным.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Тип ячеек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SRAM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Классификация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Иерархическая (по уровню доступа и объёму)</w:t>
      </w:r>
    </w:p>
    <w:p w14:paraId="5E51C2E5" w14:textId="77777777" w:rsidR="005D5730" w:rsidRPr="00BB4235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2" w:name="_Toc20170875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когерентность кеш-памяти и каково её значение для многоядерных систем? </w:t>
      </w:r>
      <w:r w:rsidRPr="00BB423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существуют возможные состояния кеш-линий?</w:t>
      </w:r>
      <w:bookmarkEnd w:id="172"/>
    </w:p>
    <w:p w14:paraId="1FB1CFA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Когерентность кеш-памяти — это согласованность данных между кешами разных ядер (например,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и основной памятью в многоядерных системах, чтобы все процессоры видели одинаковые данные. Она важна для корректной работы многопоточности и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DMA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3772B75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Возможные состояния кеш-линий (например, в протоколе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MESI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0DCAE46D" w14:textId="77777777" w:rsidR="00BB4235" w:rsidRPr="00BB4235" w:rsidRDefault="00BB4235" w:rsidP="0091426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изменены, отличаются от основной памяти.</w:t>
      </w:r>
    </w:p>
    <w:p w14:paraId="3BA9D090" w14:textId="77777777" w:rsidR="00BB4235" w:rsidRPr="00BB4235" w:rsidRDefault="00BB4235" w:rsidP="0091426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совпадают с памятью, доступны только одному ядру.</w:t>
      </w:r>
    </w:p>
    <w:p w14:paraId="7CB2E92B" w14:textId="77777777" w:rsidR="00BB4235" w:rsidRPr="00BB4235" w:rsidRDefault="00BB4235" w:rsidP="0091426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Shared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совпадают, доступны нескольким ядрам.</w:t>
      </w:r>
    </w:p>
    <w:p w14:paraId="76A8140C" w14:textId="77777777" w:rsidR="00BB4235" w:rsidRPr="00BB4235" w:rsidRDefault="00BB4235" w:rsidP="00914261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недействительны, требуют обновления.</w:t>
      </w:r>
    </w:p>
    <w:p w14:paraId="22E271F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3" w:name="_Toc20170875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происходит обмен информацией о кеш-линиях через справочник? На сколько актуальна проблема масштабирования?</w:t>
      </w:r>
      <w:bookmarkEnd w:id="173"/>
    </w:p>
    <w:p w14:paraId="7D121AD3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Обмен информацией о кеш-линиях через справочник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происходит следующим образом:</w:t>
      </w:r>
    </w:p>
    <w:p w14:paraId="3A9C0E15" w14:textId="77777777" w:rsidR="00BB4235" w:rsidRPr="00BB4235" w:rsidRDefault="00BB4235" w:rsidP="0091426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Передача запросов записи осуществляется через справочник.</w:t>
      </w:r>
    </w:p>
    <w:p w14:paraId="0FD5182B" w14:textId="77777777" w:rsidR="00BB4235" w:rsidRPr="00BB4235" w:rsidRDefault="00BB4235" w:rsidP="00914261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При изменении каталога либо обновляется, либо аннулирует другие кеш-линии с этой записью.</w:t>
      </w:r>
    </w:p>
    <w:p w14:paraId="7D0CE99B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Проблема масштабирования актуальна: масштабирование, количество процессоров может быть велико.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Недостаток: задержка запроса к справочнику.</w:t>
      </w:r>
    </w:p>
    <w:p w14:paraId="5FF94DD0" w14:textId="77777777" w:rsidR="005D5730" w:rsidRPr="00BB4235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4" w:name="_Toc20170875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происходит обмен информацией о кеш-линиях через отслеживание? </w:t>
      </w:r>
      <w:r w:rsidRPr="00BB423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На сколько актуальна проблема масштабирования?</w:t>
      </w:r>
      <w:bookmarkEnd w:id="174"/>
    </w:p>
    <w:p w14:paraId="15381F81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Обмен информацией о кеш-линиях через отслеживание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Snooping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происходит следующим образом:</w:t>
      </w:r>
    </w:p>
    <w:p w14:paraId="251D5592" w14:textId="77777777" w:rsidR="00BB4235" w:rsidRPr="00BB4235" w:rsidRDefault="00BB4235" w:rsidP="0091426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Кеш-память отслеживает транзакции шины, проверяя адреса записей.</w:t>
      </w:r>
    </w:p>
    <w:p w14:paraId="7168789F" w14:textId="77777777" w:rsidR="00BB4235" w:rsidRPr="00BB4235" w:rsidRDefault="00BB4235" w:rsidP="00914261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При изменении данных в кеше другого ядра, соответствующие кеш-линии обновляются или помечаются как "неактуальные".</w:t>
      </w:r>
    </w:p>
    <w:p w14:paraId="4FE8654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Проблема масштабирования актуальна: при увеличении числа процессоров эффективность снижается из-за перегрузки шины, что ограничивает масштабируемость.</w:t>
      </w:r>
    </w:p>
    <w:p w14:paraId="75DA142B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5" w:name="_Toc20170875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происходит обмен информацией о кеш-линиях через перехват? На сколько актуальна проблема масштабирования?</w:t>
      </w:r>
      <w:bookmarkEnd w:id="175"/>
    </w:p>
    <w:p w14:paraId="06D21B8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Обмен информацией о кеш-линиях через перехват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Snarfing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происходит следующим образом:</w:t>
      </w:r>
    </w:p>
    <w:p w14:paraId="457603B2" w14:textId="77777777" w:rsidR="00BB4235" w:rsidRPr="00BB4235" w:rsidRDefault="00BB4235" w:rsidP="0091426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Кеш перехватывает адреса записей и линии данных на предмет обращения к данным своих кеш-линий.</w:t>
      </w:r>
    </w:p>
    <w:p w14:paraId="5B78A9B7" w14:textId="77777777" w:rsidR="00BB4235" w:rsidRPr="00BB4235" w:rsidRDefault="00BB4235" w:rsidP="00914261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Если наблюдается запись, кеш обновляет свои данные.</w:t>
      </w:r>
    </w:p>
    <w:p w14:paraId="3F13BA75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Проблема масштабирования менее актуальна: перехват эффективен в небольших системах, но при увеличении числа процессоров может возникнуть задержка из-за конфликтов доступа.</w:t>
      </w:r>
    </w:p>
    <w:p w14:paraId="692A2904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6" w:name="_Toc20170875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CAP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теорема? Какова область её применения и как она применяется к когерентности кешей?</w:t>
      </w:r>
      <w:bookmarkEnd w:id="176"/>
    </w:p>
    <w:p w14:paraId="1E356AF1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CAP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-теорема утверждает, что в распределённых системах нельзя одновременно обеспечить:</w:t>
      </w:r>
    </w:p>
    <w:p w14:paraId="02546EFB" w14:textId="77777777" w:rsidR="00BB4235" w:rsidRPr="00BB4235" w:rsidRDefault="00BB4235" w:rsidP="0091426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Согласованность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каждое чтение получает последнюю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запись или ошибку.</w:t>
      </w:r>
    </w:p>
    <w:p w14:paraId="7C3234F9" w14:textId="77777777" w:rsidR="00BB4235" w:rsidRPr="00BB4235" w:rsidRDefault="00BB4235" w:rsidP="0091426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Доступность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каждый запрос получает ответ (без ошибок), но без гарантии.</w:t>
      </w:r>
    </w:p>
    <w:p w14:paraId="2D273197" w14:textId="77777777" w:rsidR="00BB4235" w:rsidRPr="00BB4235" w:rsidRDefault="00BB4235" w:rsidP="0091426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Толерантность к разделению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Tolerance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система продолжает работать при разрыве связи.</w:t>
      </w:r>
    </w:p>
    <w:p w14:paraId="53A6457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Распределённые системы хранения данных (например,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MongoDB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Redis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Cassandra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CouchDB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CC30D38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Применение к когерентности кешей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многоядерных системах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CAP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влияет на выбор стратегии когерентности. Например, при разрыве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Partition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можно пожертвовать согласованностью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Consistency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ради доступности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Availability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что может привести к временной неактуальности кеш-линий, требуя механизмов синхронизации (например,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Snooping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96AA9D9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C02D78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77" w:name="_Toc20170875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Что означают термины "Consistency", "Availability" и "Partition tolerance" в CAP-теореме? Опишите их.</w:t>
      </w:r>
      <w:bookmarkEnd w:id="177"/>
    </w:p>
    <w:p w14:paraId="6C7BFFCF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CAP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-теореме термины означают:</w:t>
      </w:r>
    </w:p>
    <w:p w14:paraId="6C11A614" w14:textId="77777777" w:rsidR="00BB4235" w:rsidRPr="00BB4235" w:rsidRDefault="00BB4235" w:rsidP="0091426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(Согласованность)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Все узлы системы видят одинаковые данные одновременно, обеспечивая последнюю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версию записи при каждом чтении или ошибку.</w:t>
      </w:r>
    </w:p>
    <w:p w14:paraId="7C1D2D18" w14:textId="77777777" w:rsidR="00BB4235" w:rsidRPr="00BB4235" w:rsidRDefault="00BB4235" w:rsidP="0091426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(Доступность)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Каждый запрос получает ответ (успешный или ошибочный) от доступного узла, даже если данные могут быть неактуальными.</w:t>
      </w:r>
    </w:p>
    <w:p w14:paraId="0657FE37" w14:textId="77777777" w:rsidR="00BB4235" w:rsidRPr="00BB4235" w:rsidRDefault="00BB4235" w:rsidP="0091426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Tolerance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(Толерантность к разделению)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Система продолжает функционировать, несмотря на разрывы связи между узлами, допуская возможные несогласованности.</w:t>
      </w:r>
    </w:p>
    <w:p w14:paraId="2060AD73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8" w:name="_Toc20170875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кеш влияет на производительность памяти? Какие существуют способы оптимизации доступа, включая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AoS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SoA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78"/>
    </w:p>
    <w:p w14:paraId="26E4487F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Кеш влияет на производительность памяти, ускоряя доступ к часто используемым данным за счёт их хранения ближе к процессору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3), уменьшая задержки по сравнению с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DRAM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EBDEC28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235">
        <w:rPr>
          <w:rFonts w:ascii="Times New Roman" w:eastAsia="Times New Roman" w:hAnsi="Times New Roman" w:cs="Times New Roman"/>
          <w:sz w:val="24"/>
          <w:szCs w:val="24"/>
        </w:rPr>
        <w:t>Способы оптимизации доступа:</w:t>
      </w:r>
    </w:p>
    <w:p w14:paraId="771980F6" w14:textId="77777777" w:rsidR="00BB4235" w:rsidRPr="00BB4235" w:rsidRDefault="00BB4235" w:rsidP="0091426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AoS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хранятся как структуры подряд (например, {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} для каждой сущности), удобны для последовательного доступа, но могут вызывать кеш-промахи при выборочном чтении.</w:t>
      </w:r>
    </w:p>
    <w:p w14:paraId="287553AE" w14:textId="77777777" w:rsidR="00BB4235" w:rsidRPr="00BB4235" w:rsidRDefault="00BB4235" w:rsidP="0091426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SoA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Данные разделены по типам (массивы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[],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[],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[]), оптимизируют кеш при обработке одного поля, снижая промахи и улучшая векторизацию.</w:t>
      </w:r>
    </w:p>
    <w:p w14:paraId="38180CDC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Дополнительно: использование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prefetching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оптимизация размеров блоков и когерентности (например,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MESI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 также повышают эффективность.</w:t>
      </w:r>
    </w:p>
    <w:p w14:paraId="7B1F8C4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79" w:name="_Toc20170875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кеш работает с виртуальными и физическими адресами?</w:t>
      </w:r>
      <w:bookmarkEnd w:id="179"/>
    </w:p>
    <w:p w14:paraId="7CCBBA9C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Кеш работает с виртуальными и физическими адресами следующим образом:</w:t>
      </w:r>
    </w:p>
    <w:p w14:paraId="2EC2E311" w14:textId="77777777" w:rsidR="00BB4235" w:rsidRPr="00BB4235" w:rsidRDefault="00BB4235" w:rsidP="0091426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Виртуальные адреса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Используются в кеше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1 для быстрого доступа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TLB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ускоряет трансляцию), но требуют согласованности с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MMU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58DC857" w14:textId="77777777" w:rsidR="00BB4235" w:rsidRPr="00BB4235" w:rsidRDefault="00BB4235" w:rsidP="0091426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Физические адреса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Применяются в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2 и выше после трансляции через страничную таблицу, обеспечивая точное отображение в физическую память.</w:t>
      </w:r>
    </w:p>
    <w:p w14:paraId="2B4B57D2" w14:textId="77777777" w:rsidR="00BB4235" w:rsidRPr="00BB4235" w:rsidRDefault="00BB4235" w:rsidP="00BB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Переключение между ними происходит через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TLB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Translation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Lookaside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4235">
        <w:rPr>
          <w:rFonts w:ascii="Times New Roman" w:eastAsia="Times New Roman" w:hAnsi="Times New Roman" w:cs="Times New Roman"/>
          <w:sz w:val="24"/>
          <w:szCs w:val="24"/>
        </w:rPr>
        <w:t>Buffer</w:t>
      </w:r>
      <w:r w:rsidRPr="00BB4235">
        <w:rPr>
          <w:rFonts w:ascii="Times New Roman" w:eastAsia="Times New Roman" w:hAnsi="Times New Roman" w:cs="Times New Roman"/>
          <w:sz w:val="24"/>
          <w:szCs w:val="24"/>
          <w:lang w:val="ru-RU"/>
        </w:rPr>
        <w:t>), что минимизирует задержки.</w:t>
      </w:r>
    </w:p>
    <w:p w14:paraId="2B4007E3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527B4ABB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0" w:name="_Toc20170876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Что представляет собой концепция уровневой организации компьютерных систем и каковы её преимущества?</w:t>
      </w:r>
      <w:bookmarkEnd w:id="18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37CFA46F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Концепция уровневой организации компьютерных систем предполагает разделение работы системы на уровни (например, оборудование, операционная система, приложения), где каждый уровень выполняет специфические функции и взаимодействует с соседними уровнями через интерфейсы.</w:t>
      </w:r>
    </w:p>
    <w:p w14:paraId="33E3FB7C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14:paraId="4C3390A0" w14:textId="77777777" w:rsidR="00004C02" w:rsidRPr="0014716E" w:rsidRDefault="00004C02" w:rsidP="00C14B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Модульность и независимость уровней упрощают разработку и отладку.</w:t>
      </w:r>
    </w:p>
    <w:p w14:paraId="71401606" w14:textId="77777777" w:rsidR="00004C02" w:rsidRPr="0014716E" w:rsidRDefault="00004C02" w:rsidP="00C14B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Повышение переносимости за счёт абстракции.</w:t>
      </w:r>
    </w:p>
    <w:p w14:paraId="4299E475" w14:textId="77777777" w:rsidR="00004C02" w:rsidRPr="0014716E" w:rsidRDefault="00004C02" w:rsidP="00C14B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Упрощение тестирования и обновления отдельных компонентов.</w:t>
      </w:r>
    </w:p>
    <w:p w14:paraId="33E371D8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1" w:name="_Toc20170876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существуют примеры уровневой организации компьютерных систем: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Lava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Flow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Layered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Style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OSI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Model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81"/>
    </w:p>
    <w:p w14:paraId="09A9D42E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Примеры уровневой организации компьютерных систем включают:</w:t>
      </w:r>
    </w:p>
    <w:p w14:paraId="533DA5A0" w14:textId="77777777" w:rsidR="00004C02" w:rsidRPr="0014716E" w:rsidRDefault="00004C02" w:rsidP="00C14B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Layered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(Слоистая архитектура)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разделение системы на последовательные уровни (например, оборудование, операционная система, приложения), где каждый слой предоставляет услуги верхнему и использует функции нижнего.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архитектура операционных систем (ядро, драйверы, пользовательский интерфейс).</w:t>
      </w:r>
    </w:p>
    <w:p w14:paraId="7F07DED0" w14:textId="77777777" w:rsidR="00004C02" w:rsidRPr="0014716E" w:rsidRDefault="00004C02" w:rsidP="00C14B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(Модель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семиярусная модель сетевой архитектуры (физический, канальный, сетевой, транспортный, сеансовый, представительский, прикладной уровни), стандартизирующая взаимодействие сетевых протоколов.</w:t>
      </w:r>
    </w:p>
    <w:p w14:paraId="6BFBBCC8" w14:textId="77777777" w:rsidR="00004C02" w:rsidRPr="0014716E" w:rsidRDefault="00004C02" w:rsidP="00C14B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Lava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неформальная концепция, где уровни формируются эволюционно, часто с накоплением устаревшего кода, что отличается от строгой слоистой структуры.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старые системы с наследием технического долга.</w:t>
      </w:r>
    </w:p>
    <w:p w14:paraId="3386422A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подходы различаются по степени формализации и управляемости.</w:t>
      </w:r>
    </w:p>
    <w:p w14:paraId="0444FFEF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2" w:name="_Toc20170876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явление разделения на уровни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disaggregation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и каково его современное положение? Что было до него?</w:t>
      </w:r>
      <w:bookmarkEnd w:id="182"/>
    </w:p>
    <w:p w14:paraId="6BA691C9" w14:textId="41605B48" w:rsidR="00160057" w:rsidRPr="0014716E" w:rsidRDefault="00160057" w:rsidP="0016005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Явление разделения на уровни (disaggregation) — это процесс разделения вертикально интегрированных отраслей на независимые специализированные уровни (например, hardware, OS, ПО). До этого (1980-е) доминировали вертикальные силосы (IBM, DEC), где компании контролировали все уровни.</w:t>
      </w:r>
    </w:p>
    <w:p w14:paraId="7033CD31" w14:textId="77777777" w:rsidR="00160057" w:rsidRPr="0014716E" w:rsidRDefault="00160057" w:rsidP="0016005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Современное положение:</w:t>
      </w:r>
    </w:p>
    <w:p w14:paraId="661B30E4" w14:textId="0E53D6B3" w:rsidR="00E7788D" w:rsidRPr="0014716E" w:rsidRDefault="00160057" w:rsidP="0016005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 1995 года преобладают модульные кластеры — уровни разделены, развиваются независимо (например, Intel + Dell + Microsoft). Это ускоряет инновации и снижает затраты благодаря эффекту масштаба и законам Мура.</w:t>
      </w:r>
    </w:p>
    <w:p w14:paraId="4BD35750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3" w:name="_Toc20170876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lastRenderedPageBreak/>
        <w:t>Почему необходимо нарушение уровневой иерархии в современных системах? Приведите примеры.</w:t>
      </w:r>
      <w:bookmarkEnd w:id="183"/>
    </w:p>
    <w:p w14:paraId="56CB082F" w14:textId="77777777" w:rsidR="004167B8" w:rsidRPr="0014716E" w:rsidRDefault="004167B8" w:rsidP="0041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Нарушение уровневой иерархии в современных системах необходимо для повышения производительности, упрощения разработки и адаптации к специфическим требованиям.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Причины:</w:t>
      </w:r>
    </w:p>
    <w:p w14:paraId="4605D2FB" w14:textId="77777777" w:rsidR="004167B8" w:rsidRPr="0014716E" w:rsidRDefault="004167B8" w:rsidP="00C14B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Производительность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Прямой доступ между уровнями (например, драйверов к оборудованию) ускоряет выполнение задач, минуя промежуточные слои.</w:t>
      </w:r>
    </w:p>
    <w:p w14:paraId="687BD434" w14:textId="77777777" w:rsidR="004167B8" w:rsidRPr="0014716E" w:rsidRDefault="004167B8" w:rsidP="00C14B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Гибкость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Ускорение разработки за счёт обхода строгих интерфейсов.</w:t>
      </w:r>
    </w:p>
    <w:p w14:paraId="7188B3BE" w14:textId="77777777" w:rsidR="004167B8" w:rsidRPr="0014716E" w:rsidRDefault="004167B8" w:rsidP="00C14B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Адаптация под конкретные задачи, где строгая иерархия может быть неэффективной.</w:t>
      </w:r>
    </w:p>
    <w:p w14:paraId="24646C99" w14:textId="77777777" w:rsidR="004167B8" w:rsidRPr="0014716E" w:rsidRDefault="004167B8" w:rsidP="0041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Примеры:</w:t>
      </w:r>
    </w:p>
    <w:p w14:paraId="3BA6E4B3" w14:textId="77777777" w:rsidR="004167B8" w:rsidRPr="0014716E" w:rsidRDefault="004167B8" w:rsidP="00C14B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Байпас кэша в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Прямой доступ к оперативной памяти, минуя кэш-уровни, для ускорения работы в реальном времени.</w:t>
      </w:r>
    </w:p>
    <w:p w14:paraId="0CA08CEF" w14:textId="77777777" w:rsidR="004167B8" w:rsidRPr="0014716E" w:rsidRDefault="004167B8" w:rsidP="00C14B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DMA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Устройства обмениваются данными с памятью, обходя процессор и операционную систему.</w:t>
      </w:r>
    </w:p>
    <w:p w14:paraId="064B6181" w14:textId="77777777" w:rsidR="004167B8" w:rsidRPr="0014716E" w:rsidRDefault="004167B8" w:rsidP="00C14B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Гипервизоры напрямую управляют оборудованием, нарушая строгую иерархию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ОС.</w:t>
      </w:r>
    </w:p>
    <w:p w14:paraId="14E83994" w14:textId="77777777" w:rsidR="004167B8" w:rsidRPr="0014716E" w:rsidRDefault="004167B8" w:rsidP="0041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Нарушение требует осторожности, так как может привести к снижению модульности и увеличению сложности отладки.</w:t>
      </w:r>
    </w:p>
    <w:p w14:paraId="7612575E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4" w:name="_Toc20170876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проблемы возникают при обеспечении реального времени в современных процессорах?</w:t>
      </w:r>
      <w:bookmarkEnd w:id="184"/>
    </w:p>
    <w:p w14:paraId="44B4B412" w14:textId="77777777" w:rsidR="00BA4D51" w:rsidRPr="0014716E" w:rsidRDefault="00BA4D51" w:rsidP="00BA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Проблемы при обеспечении реального времени в современных процессорах включают:</w:t>
      </w:r>
    </w:p>
    <w:p w14:paraId="636CE3CA" w14:textId="77777777" w:rsidR="00BA4D51" w:rsidRPr="0014716E" w:rsidRDefault="00BA4D51" w:rsidP="00C14B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Оптимизация кэшей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Неопределённость времени доступа из-за кэширования данных.</w:t>
      </w:r>
    </w:p>
    <w:p w14:paraId="636BA0A3" w14:textId="77777777" w:rsidR="00BA4D51" w:rsidRPr="0014716E" w:rsidRDefault="00BA4D51" w:rsidP="00C14B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Многозадачность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Конкуренция потоков и прерывания нарушают предсказуемость.</w:t>
      </w:r>
    </w:p>
    <w:p w14:paraId="32FE6867" w14:textId="77777777" w:rsidR="00BA4D51" w:rsidRPr="0014716E" w:rsidRDefault="00BA4D51" w:rsidP="00C14B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Энергопотребление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Динамическое управление частотой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DVFS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усложняет тайминги.</w:t>
      </w:r>
    </w:p>
    <w:p w14:paraId="64F8136E" w14:textId="77777777" w:rsidR="00BA4D51" w:rsidRPr="0014716E" w:rsidRDefault="00BA4D51" w:rsidP="00C14B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Виртуализация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Дополнительные слои увеличивают задержки.</w:t>
      </w:r>
    </w:p>
    <w:p w14:paraId="1C0E3EE7" w14:textId="77777777" w:rsidR="00BA4D51" w:rsidRPr="0014716E" w:rsidRDefault="00BA4D51" w:rsidP="00C14B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Сложность архитектур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Современные многоядерные системы затрудняют синхронизацию.</w:t>
      </w:r>
    </w:p>
    <w:p w14:paraId="484ADA55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5" w:name="_Toc20170876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низкоуровневый параллелизм? Приведите примеры.</w:t>
      </w:r>
      <w:bookmarkEnd w:id="185"/>
    </w:p>
    <w:p w14:paraId="05F630A0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Низкоуровневый параллелизм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Parallelism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подход к выполнению вычислений, при котором параллельная обработка данных или инструкций осуществляется на уровне аппаратного обеспечения или низкоуровневого программирования, без явного управления со стороны программиста.</w:t>
      </w:r>
    </w:p>
    <w:p w14:paraId="50B41236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Примеры:</w:t>
      </w:r>
    </w:p>
    <w:p w14:paraId="272B8247" w14:textId="77777777" w:rsidR="00837FBB" w:rsidRPr="0014716E" w:rsidRDefault="00837FBB" w:rsidP="00C14B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Суперскалярные процессоры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выполнение нескольких инструкций одновременно за счёт динамического планирования.</w:t>
      </w:r>
    </w:p>
    <w:p w14:paraId="4B319D68" w14:textId="77777777" w:rsidR="00837FBB" w:rsidRPr="0014716E" w:rsidRDefault="00837FBB" w:rsidP="00C14B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Very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Word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процессоры, где одна длинная инструкция содержит несколько операций для параллельного выполнения (например, в некоторых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D033009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6" w:name="_Toc20170876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суперскалярные процессоры и каковы принципы их работы, достоинства и недостатки?</w:t>
      </w:r>
      <w:bookmarkEnd w:id="186"/>
    </w:p>
    <w:p w14:paraId="224968C4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Суперскалярные процессоры — это архитектуры, которые выполняют несколько инструкций одновременно за счёт параллельного выполнения независимых операций в одной тактовой цикле.</w:t>
      </w:r>
    </w:p>
    <w:p w14:paraId="7544E5EA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Принципы работы:</w:t>
      </w:r>
    </w:p>
    <w:p w14:paraId="14E95863" w14:textId="77777777" w:rsidR="00837FBB" w:rsidRPr="0014716E" w:rsidRDefault="00837FBB" w:rsidP="00C14B41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Инструкции читаются в очередь команд по порядку.</w:t>
      </w:r>
    </w:p>
    <w:p w14:paraId="56F09572" w14:textId="77777777" w:rsidR="00837FBB" w:rsidRPr="0014716E" w:rsidRDefault="00837FBB" w:rsidP="00C14B41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Декодируются и перемещаются на станции резервирования.</w:t>
      </w:r>
    </w:p>
    <w:p w14:paraId="66A21B31" w14:textId="77777777" w:rsidR="00837FBB" w:rsidRPr="0014716E" w:rsidRDefault="00837FBB" w:rsidP="00C14B41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Станции резервирования выполняют переупорядочивание:</w:t>
      </w:r>
    </w:p>
    <w:p w14:paraId="73FA0C67" w14:textId="77777777" w:rsidR="00837FBB" w:rsidRPr="0014716E" w:rsidRDefault="00837FBB" w:rsidP="00C14B41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по мере доступности данных;</w:t>
      </w:r>
    </w:p>
    <w:p w14:paraId="5ABAB0F2" w14:textId="77777777" w:rsidR="00837FBB" w:rsidRPr="0014716E" w:rsidRDefault="00837FBB" w:rsidP="00C14B41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по мере доступности вычислительных ресурсов.</w:t>
      </w:r>
    </w:p>
    <w:p w14:paraId="7087E9F8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Достоинства:</w:t>
      </w:r>
    </w:p>
    <w:p w14:paraId="45EE439E" w14:textId="77777777" w:rsidR="00837FBB" w:rsidRPr="0014716E" w:rsidRDefault="00837FBB" w:rsidP="00C14B41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Рост производительности. Сглаживание длительности выполнения инструкций.</w:t>
      </w:r>
    </w:p>
    <w:p w14:paraId="60A4E9C6" w14:textId="77777777" w:rsidR="00837FBB" w:rsidRPr="0014716E" w:rsidRDefault="00837FBB" w:rsidP="00C14B41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Повышение уровня загрузки ресурсов.</w:t>
      </w:r>
    </w:p>
    <w:p w14:paraId="31A947EB" w14:textId="77777777" w:rsidR="00837FBB" w:rsidRPr="0014716E" w:rsidRDefault="00837FBB" w:rsidP="00C14B41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Совместимость с существующим машинным кодом.</w:t>
      </w:r>
    </w:p>
    <w:p w14:paraId="4638C6EE" w14:textId="77777777" w:rsidR="00837FBB" w:rsidRPr="0014716E" w:rsidRDefault="00837FBB" w:rsidP="00C14B41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Компилятор может устранить значительное количество конфликтов за счёт сортировки инструкций.</w:t>
      </w:r>
    </w:p>
    <w:p w14:paraId="6EE4D962" w14:textId="77777777" w:rsidR="00837FBB" w:rsidRPr="0014716E" w:rsidRDefault="00837FBB" w:rsidP="00837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14:paraId="55F17301" w14:textId="77777777" w:rsidR="00837FBB" w:rsidRPr="0014716E" w:rsidRDefault="00837FBB" w:rsidP="00C14B41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Конфликты по данным оказывают значительное влияние на производительность и сложность процессора.</w:t>
      </w:r>
    </w:p>
    <w:p w14:paraId="2AD5C33C" w14:textId="77777777" w:rsidR="00837FBB" w:rsidRPr="0014716E" w:rsidRDefault="00837FBB" w:rsidP="00C14B41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Высокое энергопотребление.</w:t>
      </w:r>
    </w:p>
    <w:p w14:paraId="6E568728" w14:textId="658823D8" w:rsidR="00E7788D" w:rsidRPr="0014716E" w:rsidRDefault="00837FBB" w:rsidP="00C14B41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Проблемы детерминированности работы многоядерных процессоров.</w:t>
      </w:r>
    </w:p>
    <w:p w14:paraId="22AE5A07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7" w:name="_Toc20170876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пошагово выполняются инструкции в суперскалярном процессоре?</w:t>
      </w:r>
      <w:bookmarkEnd w:id="187"/>
    </w:p>
    <w:p w14:paraId="39B27728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Выполнение инструкций в суперскалярном процессоре происходит пошагово в конвейерном режиме с параллельной обработкой.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Основные этапы:</w:t>
      </w:r>
    </w:p>
    <w:p w14:paraId="0E921DF0" w14:textId="77777777" w:rsidR="00880746" w:rsidRPr="0014716E" w:rsidRDefault="00880746" w:rsidP="00C14B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Извлечение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Извлекаются несколько инструкций из памяти в один цикл, используя расширенный декодирующий блок.</w:t>
      </w:r>
    </w:p>
    <w:p w14:paraId="169342F4" w14:textId="77777777" w:rsidR="00880746" w:rsidRPr="0014716E" w:rsidRDefault="00880746" w:rsidP="00C14B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Декодирование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Decode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Инструкции анализируются на зависимости и распределяются по функциональным блокам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т.д.).</w:t>
      </w:r>
    </w:p>
    <w:p w14:paraId="2A7C380C" w14:textId="77777777" w:rsidR="00880746" w:rsidRPr="0014716E" w:rsidRDefault="00880746" w:rsidP="00C14B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Планирование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Dispatch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Независимые инструкции отправляются на выполнение в доступные исполнительные модули.</w:t>
      </w:r>
    </w:p>
    <w:p w14:paraId="7A7F010B" w14:textId="77777777" w:rsidR="00880746" w:rsidRPr="0014716E" w:rsidRDefault="00880746" w:rsidP="00C14B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Несколько инструкций выполняются параллельно, если нет конфликтов данных.</w:t>
      </w:r>
    </w:p>
    <w:p w14:paraId="7557F748" w14:textId="77777777" w:rsidR="00880746" w:rsidRPr="0014716E" w:rsidRDefault="00880746" w:rsidP="00C14B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Запись результата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: Результаты записываются в регистры, сохраняя порядок при необходимости.</w:t>
      </w:r>
    </w:p>
    <w:p w14:paraId="4AB681C3" w14:textId="282A7CD8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 оптимизируется динамическим планированием и распараллеливанием.</w:t>
      </w:r>
    </w:p>
    <w:p w14:paraId="5C68D708" w14:textId="73BCAACE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8" w:name="_Toc20170876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-процессоры? Какими достоинствами и недостатками они обладают?</w:t>
      </w:r>
      <w:bookmarkEnd w:id="188"/>
    </w:p>
    <w:p w14:paraId="675E3094" w14:textId="27F18790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Very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процессоры — это архитектуры, где одна длинная инструкция содержит несколько операций, предназначенных для параллельного выполнения на разных функциональных блоках процессора, с компилятором, управляющим этим параллелизмом.</w:t>
      </w:r>
    </w:p>
    <w:p w14:paraId="7EC595CE" w14:textId="2C5B7610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Достоинства:</w:t>
      </w:r>
    </w:p>
    <w:p w14:paraId="1CF42ABD" w14:textId="77777777" w:rsidR="00880746" w:rsidRPr="0014716E" w:rsidRDefault="00880746" w:rsidP="00C14B41">
      <w:pPr>
        <w:numPr>
          <w:ilvl w:val="0"/>
          <w:numId w:val="3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Упрощение процессора, снижение энергопотребления.</w:t>
      </w:r>
    </w:p>
    <w:p w14:paraId="5E18594B" w14:textId="77777777" w:rsidR="00880746" w:rsidRPr="0014716E" w:rsidRDefault="00880746" w:rsidP="00C14B41">
      <w:pPr>
        <w:numPr>
          <w:ilvl w:val="0"/>
          <w:numId w:val="3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Упрощение декодера. Рост частоты.</w:t>
      </w:r>
    </w:p>
    <w:p w14:paraId="4BCD0D04" w14:textId="0F0C4FA5" w:rsidR="00880746" w:rsidRPr="0014716E" w:rsidRDefault="00880746" w:rsidP="00C14B41">
      <w:pPr>
        <w:numPr>
          <w:ilvl w:val="0"/>
          <w:numId w:val="3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Компилятор имеет больше информации о коде, он лучше знает, что параллельно!</w:t>
      </w:r>
    </w:p>
    <w:p w14:paraId="65FCFBDD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14:paraId="7B539CDD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Сложность компилятора.</w:t>
      </w:r>
    </w:p>
    <w:p w14:paraId="51B5C28B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Высокая нагрузка на каналы данных и регистровые файлы.</w:t>
      </w:r>
    </w:p>
    <w:p w14:paraId="44F53CDE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Конфликты конвейера приводят к простою всех узлов.</w:t>
      </w:r>
    </w:p>
    <w:p w14:paraId="0F2CD97B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Проблемы условных переходов.</w:t>
      </w:r>
    </w:p>
    <w:p w14:paraId="46A00C70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Низкая плотность кода.</w:t>
      </w:r>
    </w:p>
    <w:p w14:paraId="050A0CD7" w14:textId="77777777" w:rsidR="00880746" w:rsidRPr="0014716E" w:rsidRDefault="00880746" w:rsidP="00C14B41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Ширина команды — огр. микроархитектуры.</w:t>
      </w:r>
    </w:p>
    <w:p w14:paraId="38D6713D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89" w:name="_Toc20170876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соотносятся суперскалярные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процессоры применительно к разным классам задач?</w:t>
      </w:r>
      <w:bookmarkEnd w:id="189"/>
    </w:p>
    <w:p w14:paraId="660796A5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Суперскалярные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процессоры отличаются подходами к параллелизму, что определяет их применимость к разным классам задач:</w:t>
      </w:r>
    </w:p>
    <w:p w14:paraId="4C2B2B08" w14:textId="77777777" w:rsidR="00880746" w:rsidRPr="0014716E" w:rsidRDefault="00880746" w:rsidP="00C14B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Суперскалярные процессоры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F1EABBF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Подход: Динамическое распараллеливание инструкций в реальном времени.</w:t>
      </w:r>
    </w:p>
    <w:p w14:paraId="46AF900F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Применение: Универсальные задачи (общая обработка, ОС, приложения), где код не оптимизирован, а динамическая адаптация важна (например, настольные компьютеры, серверы).</w:t>
      </w:r>
    </w:p>
    <w:p w14:paraId="583668D6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Преимущество: Гибкость при непредсказуемых зависимостях.</w:t>
      </w:r>
    </w:p>
    <w:p w14:paraId="3A60CE55" w14:textId="77777777" w:rsidR="00880746" w:rsidRPr="0014716E" w:rsidRDefault="00880746" w:rsidP="00C14B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VLIW процессоры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D85EA2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Подход: Статическое распараллеливание компилятором в длинные инструкции.</w:t>
      </w:r>
    </w:p>
    <w:p w14:paraId="3DB338D4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Применение: Специализированные задачи с предсказуемым потоком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обработка сигналов, мультимедиа), где код оптимизирован заранее.</w:t>
      </w:r>
    </w:p>
    <w:p w14:paraId="1F97FDE6" w14:textId="77777777" w:rsidR="00880746" w:rsidRPr="0014716E" w:rsidRDefault="00880746" w:rsidP="00C14B4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Преимущество: Высокая эффективность при статическом анализе.</w:t>
      </w:r>
    </w:p>
    <w:p w14:paraId="24F43513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Суперскалярные подходят для общих вычислений,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узких, оптимизированных приложений.</w:t>
      </w:r>
    </w:p>
    <w:p w14:paraId="6C1DC841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0" w:name="_Toc20170877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существуют промежуточные варианты между суперскалярным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процессором? Какие проблемы они решают?</w:t>
      </w:r>
      <w:bookmarkEnd w:id="190"/>
    </w:p>
    <w:p w14:paraId="126082E7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Промежуточные варианты между суперскалярными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процессорами включают:</w:t>
      </w:r>
    </w:p>
    <w:p w14:paraId="1B8A98F5" w14:textId="77777777" w:rsidR="00880746" w:rsidRPr="0014716E" w:rsidRDefault="00880746" w:rsidP="00C14B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Explicitly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комбинирует статическое распараллеливание (как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с некоторыми динамическими возможностями (как в суперскалярных). Использует расширенные инструкции с подсказками для компилятора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Itanium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F1ABBF5" w14:textId="77777777" w:rsidR="00880746" w:rsidRPr="0014716E" w:rsidRDefault="00880746" w:rsidP="00C14B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интегрируют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-ядра с суперскалярными элементами, адаптируясь к нагрузке (например, некоторые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переключаемым режимом).</w:t>
      </w:r>
    </w:p>
    <w:p w14:paraId="2FA96E63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Проблемы, которые они решают:</w:t>
      </w:r>
    </w:p>
    <w:p w14:paraId="11FC9147" w14:textId="77777777" w:rsidR="00880746" w:rsidRPr="0014716E" w:rsidRDefault="00880746" w:rsidP="00C14B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Снижение зависимости от качества компилятора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EPIC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добавляет динамическую гибкость).</w:t>
      </w:r>
    </w:p>
    <w:p w14:paraId="215E04F2" w14:textId="77777777" w:rsidR="00880746" w:rsidRPr="0014716E" w:rsidRDefault="00880746" w:rsidP="00C14B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Баланс между производительностью и сложностью оборудования (гибридные архитектуры оптимизируют ресурсы).</w:t>
      </w:r>
    </w:p>
    <w:p w14:paraId="2EF07B93" w14:textId="77777777" w:rsidR="00880746" w:rsidRPr="0014716E" w:rsidRDefault="00880746" w:rsidP="00C14B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Улучшение адаптации к смешанным задачам, где статический и динамический подходы требуются одновременно.</w:t>
      </w:r>
    </w:p>
    <w:p w14:paraId="5055D0D9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1" w:name="_Toc20170877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барьеры памяти и в каких ситуациях они применяются?</w:t>
      </w:r>
      <w:bookmarkEnd w:id="191"/>
    </w:p>
    <w:p w14:paraId="4823265D" w14:textId="19810A39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Барьеры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barriers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синхронизационные механизмы, которые гарантируют порядок выполнения операций с памятью между процессорами или ядрами, предотвращая переупорядочивание операций компилятором или оборудованием.</w:t>
      </w:r>
    </w:p>
    <w:p w14:paraId="0671FB9C" w14:textId="5978FB3B" w:rsidR="009E0A09" w:rsidRPr="0014716E" w:rsidRDefault="009E0A09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vi-VN"/>
        </w:rPr>
        <w:t>(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ru-RU"/>
        </w:rPr>
        <w:t>вид барьерной инструкции, которая приказывает компилятору (при генерации инструкций) и процессору (при исполнении инструкций) устанавливать строгую последовательность между обращениями к памяти до и после барьера.</w:t>
      </w:r>
      <w:r w:rsidRPr="0014716E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vi-VN"/>
        </w:rPr>
        <w:t>)</w:t>
      </w:r>
    </w:p>
    <w:p w14:paraId="0783AACF" w14:textId="77777777" w:rsidR="00880746" w:rsidRPr="0014716E" w:rsidRDefault="00880746" w:rsidP="0088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Применение:</w:t>
      </w:r>
    </w:p>
    <w:p w14:paraId="613C85B0" w14:textId="77777777" w:rsidR="00880746" w:rsidRPr="0014716E" w:rsidRDefault="00880746" w:rsidP="00C14B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многопоточных системах для обеспечения согласованности данных (например, при использовании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free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алгоритмов).</w:t>
      </w:r>
    </w:p>
    <w:p w14:paraId="69E19D82" w14:textId="77777777" w:rsidR="00880746" w:rsidRPr="0014716E" w:rsidRDefault="00880746" w:rsidP="00C14B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архитектурах с кэш-когерентностью для синхронизации доступа к общим ресурсам.</w:t>
      </w:r>
    </w:p>
    <w:p w14:paraId="0F6465A3" w14:textId="77777777" w:rsidR="00880746" w:rsidRPr="0014716E" w:rsidRDefault="00880746" w:rsidP="00C14B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реальном времени, где предсказуемость порядка операций критична.</w:t>
      </w:r>
    </w:p>
    <w:p w14:paraId="00D4026A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2" w:name="_Toc20170877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ключевые элементы составляют структурное программирование? В чём отличие от кода на ассемблере?</w:t>
      </w:r>
      <w:bookmarkEnd w:id="192"/>
    </w:p>
    <w:p w14:paraId="4EA1E727" w14:textId="77777777" w:rsidR="009E0A09" w:rsidRPr="0014716E" w:rsidRDefault="009E0A09" w:rsidP="009E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Ключевые элементы структурного программирования:</w:t>
      </w:r>
    </w:p>
    <w:p w14:paraId="342D97EA" w14:textId="77777777" w:rsidR="009E0A09" w:rsidRPr="0014716E" w:rsidRDefault="009E0A09" w:rsidP="00C14B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Последовательность (последовательное выполнение).</w:t>
      </w:r>
    </w:p>
    <w:p w14:paraId="5429B031" w14:textId="77777777" w:rsidR="009E0A09" w:rsidRPr="0014716E" w:rsidRDefault="009E0A09" w:rsidP="00C14B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Выбор (if-then-else, switch).</w:t>
      </w:r>
    </w:p>
    <w:p w14:paraId="5E592CE1" w14:textId="77777777" w:rsidR="009E0A09" w:rsidRPr="0014716E" w:rsidRDefault="009E0A09" w:rsidP="00C14B4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Циклы (for, while, do-while).</w:t>
      </w:r>
    </w:p>
    <w:p w14:paraId="1E1B8EDA" w14:textId="77777777" w:rsidR="009E0A09" w:rsidRPr="0014716E" w:rsidRDefault="009E0A09" w:rsidP="009E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Отличие от кода на ассемблере:</w:t>
      </w:r>
    </w:p>
    <w:p w14:paraId="2244163E" w14:textId="77777777" w:rsidR="009E0A09" w:rsidRPr="0014716E" w:rsidRDefault="009E0A09" w:rsidP="00C14B4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Структурное программирование использует высокоуровневые конструкции с ясной логикой, тогда как ассемблер оперирует низкоуровневыми инструкциями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jmp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mov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без встроенной структуры.</w:t>
      </w:r>
    </w:p>
    <w:p w14:paraId="29160238" w14:textId="77777777" w:rsidR="009E0A09" w:rsidRPr="0014716E" w:rsidRDefault="009E0A09" w:rsidP="00C14B4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Ассемблер требует ручного управления потоками, в то время как структурное программирование обеспечивает модульность и читаемость.</w:t>
      </w:r>
    </w:p>
    <w:p w14:paraId="7E1A5540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3" w:name="_Toc20170877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механизмы используются для реализации процедур?</w:t>
      </w:r>
      <w:bookmarkEnd w:id="193"/>
    </w:p>
    <w:p w14:paraId="7616A098" w14:textId="77777777" w:rsidR="009E0A09" w:rsidRPr="0014716E" w:rsidRDefault="009E0A09" w:rsidP="009E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Механизмы реализации процедур включают:</w:t>
      </w:r>
    </w:p>
    <w:p w14:paraId="5D1BEA44" w14:textId="77777777" w:rsidR="009E0A09" w:rsidRPr="0014716E" w:rsidRDefault="009E0A09" w:rsidP="00C14B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Стек вызовов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используется для хранения локальных переменных, параметров и адреса возврата (например, в большинстве современных процессоров).</w:t>
      </w:r>
    </w:p>
    <w:p w14:paraId="12F72712" w14:textId="77777777" w:rsidR="009E0A09" w:rsidRPr="0014716E" w:rsidRDefault="009E0A09" w:rsidP="00C14B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Передача параметров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 xml:space="preserve"> — через регистры или стек (call by value, call by reference).</w:t>
      </w:r>
    </w:p>
    <w:p w14:paraId="2EA29463" w14:textId="77777777" w:rsidR="009E0A09" w:rsidRPr="0014716E" w:rsidRDefault="009E0A09" w:rsidP="00C14B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Возврат управления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через инструкции возврата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RET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ассемблере), восстанавливающие точку продолжения.</w:t>
      </w:r>
    </w:p>
    <w:p w14:paraId="2E23724F" w14:textId="77777777" w:rsidR="009E0A09" w:rsidRPr="0014716E" w:rsidRDefault="009E0A09" w:rsidP="00C14B4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Активационная запись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структура в стеке, содержащая контекст процедуры (например, адрес возврата и сохранённые регистры).</w:t>
      </w:r>
    </w:p>
    <w:p w14:paraId="20E4FA19" w14:textId="77777777" w:rsidR="009E0A09" w:rsidRPr="0014716E" w:rsidRDefault="009E0A09" w:rsidP="009E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Эти механизмы обеспечивают управление и передачу данных между вызывающей и вызываемой процедурой.</w:t>
      </w:r>
    </w:p>
    <w:p w14:paraId="6D165A2B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4" w:name="_Toc20170877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реентерабельность и почему она важна? Приведите примеры.</w:t>
      </w:r>
      <w:bookmarkEnd w:id="194"/>
    </w:p>
    <w:p w14:paraId="1BEA65B2" w14:textId="77777777" w:rsidR="006735F2" w:rsidRPr="0014716E" w:rsidRDefault="006735F2" w:rsidP="006735F2">
      <w:pPr>
        <w:pStyle w:val="NormalWeb"/>
        <w:rPr>
          <w:lang w:val="ru-RU"/>
        </w:rPr>
      </w:pPr>
      <w:r w:rsidRPr="0014716E">
        <w:rPr>
          <w:lang w:val="ru-RU"/>
        </w:rPr>
        <w:t>Реентерабельность (или реэнтерентность) — это свойство кода, которое позволяет ему безопасно выполняться одновременно несколькими потоками или процессами без риска повреждения данных или неправильного поведения. Это важно в многозадачных системах, таких как операционные системы или серверные приложения, где несколько вызовов функции могут перекрываться.</w:t>
      </w:r>
    </w:p>
    <w:p w14:paraId="0A4C2AEB" w14:textId="77777777" w:rsidR="006735F2" w:rsidRPr="0014716E" w:rsidRDefault="006735F2" w:rsidP="00262866">
      <w:pPr>
        <w:rPr>
          <w:rFonts w:ascii="Times New Roman" w:hAnsi="Times New Roman" w:cs="Times New Roman"/>
        </w:rPr>
      </w:pPr>
      <w:r w:rsidRPr="0014716E">
        <w:rPr>
          <w:rFonts w:ascii="Times New Roman" w:hAnsi="Times New Roman" w:cs="Times New Roman"/>
        </w:rPr>
        <w:t>Примеры:</w:t>
      </w:r>
    </w:p>
    <w:p w14:paraId="27173744" w14:textId="77777777" w:rsidR="006735F2" w:rsidRPr="0014716E" w:rsidRDefault="006735F2" w:rsidP="00C14B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lastRenderedPageBreak/>
        <w:t>Статическое выделение памяти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Функция, использующая статические переменные, не является реентерабельной, так как данные могут быть перезаписаны другим вызовом. </w:t>
      </w:r>
    </w:p>
    <w:p w14:paraId="40AFE087" w14:textId="77777777" w:rsidR="006735F2" w:rsidRPr="0014716E" w:rsidRDefault="006735F2" w:rsidP="00C14B4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Пример: </w:t>
      </w:r>
      <w:r w:rsidRPr="0014716E">
        <w:rPr>
          <w:rFonts w:ascii="Times New Roman" w:hAnsi="Times New Roman" w:cs="Times New Roman"/>
          <w:sz w:val="24"/>
          <w:szCs w:val="24"/>
        </w:rPr>
        <w:t>swap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14716E">
        <w:rPr>
          <w:rFonts w:ascii="Times New Roman" w:hAnsi="Times New Roman" w:cs="Times New Roman"/>
          <w:sz w:val="24"/>
          <w:szCs w:val="24"/>
        </w:rPr>
        <w:t>base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-&gt;</w:t>
      </w:r>
      <w:r w:rsidRPr="0014716E">
        <w:rPr>
          <w:rFonts w:ascii="Times New Roman" w:hAnsi="Times New Roman" w:cs="Times New Roman"/>
          <w:sz w:val="24"/>
          <w:szCs w:val="24"/>
        </w:rPr>
        <w:t>tmp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 может конфликтовать при параллельных вызовах.</w:t>
      </w:r>
    </w:p>
    <w:p w14:paraId="3645770E" w14:textId="77777777" w:rsidR="006735F2" w:rsidRPr="0014716E" w:rsidRDefault="006735F2" w:rsidP="00C14B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Автоматическая память, стек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Функции, использующие стек (например, рекурсивный </w:t>
      </w:r>
      <w:r w:rsidRPr="0014716E">
        <w:rPr>
          <w:rFonts w:ascii="Times New Roman" w:hAnsi="Times New Roman" w:cs="Times New Roman"/>
          <w:sz w:val="24"/>
          <w:szCs w:val="24"/>
        </w:rPr>
        <w:t>fact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>), обычно реентерабельны, так как каждый вызов имеет собственный контекст.</w:t>
      </w:r>
    </w:p>
    <w:p w14:paraId="21F53006" w14:textId="77777777" w:rsidR="006735F2" w:rsidRPr="0014716E" w:rsidRDefault="006735F2" w:rsidP="00C14B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716E">
        <w:rPr>
          <w:rStyle w:val="Strong"/>
          <w:rFonts w:ascii="Times New Roman" w:hAnsi="Times New Roman" w:cs="Times New Roman"/>
          <w:sz w:val="24"/>
          <w:szCs w:val="24"/>
          <w:lang w:val="ru-RU"/>
        </w:rPr>
        <w:t>Проблемы с данными</w:t>
      </w:r>
      <w:r w:rsidRPr="0014716E">
        <w:rPr>
          <w:rFonts w:ascii="Times New Roman" w:hAnsi="Times New Roman" w:cs="Times New Roman"/>
          <w:sz w:val="24"/>
          <w:szCs w:val="24"/>
          <w:lang w:val="ru-RU"/>
        </w:rPr>
        <w:t xml:space="preserve">: Если функция изменяет глобальные переменные, она не реентерабельна. </w:t>
      </w:r>
      <w:r w:rsidRPr="0014716E">
        <w:rPr>
          <w:rFonts w:ascii="Times New Roman" w:hAnsi="Times New Roman" w:cs="Times New Roman"/>
          <w:sz w:val="24"/>
          <w:szCs w:val="24"/>
        </w:rPr>
        <w:t>Использование локальных переменных или аргументов делает код безопасным.</w:t>
      </w:r>
    </w:p>
    <w:p w14:paraId="2E80650D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95" w:name="_Toc20170877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 реализуется механизм рекурсии?</w:t>
      </w:r>
      <w:bookmarkEnd w:id="195"/>
    </w:p>
    <w:p w14:paraId="0ABEAEB0" w14:textId="77777777" w:rsidR="00E02CFA" w:rsidRPr="00E02CFA" w:rsidRDefault="00E02CFA" w:rsidP="00E02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>Механизм рекурсии реализуется следующим образом:</w:t>
      </w:r>
    </w:p>
    <w:p w14:paraId="50403B07" w14:textId="77777777" w:rsidR="00E02CFA" w:rsidRPr="00E02CFA" w:rsidRDefault="00E02CFA" w:rsidP="0091426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FA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Реализация через call, return</w:t>
      </w:r>
      <w:r w:rsidRPr="00E02C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B255203" w14:textId="77777777" w:rsidR="00E02CFA" w:rsidRPr="00E02CFA" w:rsidRDefault="00E02CFA" w:rsidP="00914261">
      <w:pPr>
        <w:numPr>
          <w:ilvl w:val="1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Статическое выделение памяти для каждого входа.</w:t>
      </w:r>
    </w:p>
    <w:p w14:paraId="71C80817" w14:textId="77777777" w:rsidR="00E02CFA" w:rsidRPr="00E02CFA" w:rsidRDefault="00E02CFA" w:rsidP="00914261">
      <w:pPr>
        <w:numPr>
          <w:ilvl w:val="1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Автоматическая память, стек (</w:t>
      </w:r>
      <w:r w:rsidRPr="00E02CFA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02CFA">
        <w:rPr>
          <w:rFonts w:ascii="Times New Roman" w:eastAsia="Times New Roman" w:hAnsi="Times New Roman" w:cs="Times New Roman"/>
          <w:sz w:val="24"/>
          <w:szCs w:val="24"/>
        </w:rPr>
        <w:t>pop</w:t>
      </w: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рекурсией).</w:t>
      </w:r>
    </w:p>
    <w:p w14:paraId="21EB53BE" w14:textId="77777777" w:rsidR="00E02CFA" w:rsidRPr="00E02CFA" w:rsidRDefault="00E02CFA" w:rsidP="0091426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FA">
        <w:rPr>
          <w:rFonts w:ascii="Times New Roman" w:eastAsia="Times New Roman" w:hAnsi="Times New Roman" w:cs="Times New Roman"/>
          <w:b/>
          <w:bCs/>
          <w:sz w:val="24"/>
          <w:szCs w:val="24"/>
        </w:rPr>
        <w:t>Зачем</w:t>
      </w:r>
      <w:r w:rsidRPr="00E02C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F85D63" w14:textId="77777777" w:rsidR="00E02CFA" w:rsidRPr="00E02CFA" w:rsidRDefault="00E02CFA" w:rsidP="00914261">
      <w:pPr>
        <w:numPr>
          <w:ilvl w:val="1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FA">
        <w:rPr>
          <w:rFonts w:ascii="Times New Roman" w:eastAsia="Times New Roman" w:hAnsi="Times New Roman" w:cs="Times New Roman"/>
          <w:sz w:val="24"/>
          <w:szCs w:val="24"/>
        </w:rPr>
        <w:t>Параллелизм уровня задач.</w:t>
      </w:r>
    </w:p>
    <w:p w14:paraId="62239619" w14:textId="77777777" w:rsidR="00E02CFA" w:rsidRPr="00E02CFA" w:rsidRDefault="00E02CFA" w:rsidP="00914261">
      <w:pPr>
        <w:numPr>
          <w:ilvl w:val="1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FA">
        <w:rPr>
          <w:rFonts w:ascii="Times New Roman" w:eastAsia="Times New Roman" w:hAnsi="Times New Roman" w:cs="Times New Roman"/>
          <w:sz w:val="24"/>
          <w:szCs w:val="24"/>
        </w:rPr>
        <w:t>Рекурсивные алгоритмы.</w:t>
      </w:r>
    </w:p>
    <w:p w14:paraId="0A4235F2" w14:textId="77777777" w:rsidR="00E02CFA" w:rsidRPr="00E02CFA" w:rsidRDefault="00E02CFA" w:rsidP="0091426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C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Проблемы</w:t>
      </w:r>
      <w:r w:rsidRPr="00E02CFA">
        <w:rPr>
          <w:rFonts w:ascii="Times New Roman" w:eastAsia="Times New Roman" w:hAnsi="Times New Roman" w:cs="Times New Roman"/>
          <w:sz w:val="24"/>
          <w:szCs w:val="24"/>
          <w:lang w:val="ru-RU"/>
        </w:rPr>
        <w:t>: Автоматическая память, утечки данных, перезапись адреса возврата.</w:t>
      </w:r>
    </w:p>
    <w:p w14:paraId="7DC930AC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6" w:name="_Toc20170877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заключается проблема распределения регистров и как работает алгоритм раскраски?</w:t>
      </w:r>
      <w:bookmarkEnd w:id="196"/>
    </w:p>
    <w:p w14:paraId="15C1CD08" w14:textId="77777777" w:rsidR="007208FD" w:rsidRDefault="007208FD" w:rsidP="007208FD">
      <w:pPr>
        <w:pStyle w:val="NormalWeb"/>
        <w:rPr>
          <w:lang w:val="ru-RU"/>
        </w:rPr>
      </w:pPr>
      <w:r w:rsidRPr="007208FD">
        <w:rPr>
          <w:lang w:val="ru-RU"/>
        </w:rPr>
        <w:t>Проблема распределения регистров заключается в назначении ограниченного числа регистров переменным программы так, чтобы минимизировать конфликты и временные затраты.</w:t>
      </w:r>
    </w:p>
    <w:p w14:paraId="3D5217BF" w14:textId="4D99864B" w:rsidR="007208FD" w:rsidRPr="007208FD" w:rsidRDefault="007208FD" w:rsidP="007208FD">
      <w:pPr>
        <w:pStyle w:val="NormalWeb"/>
        <w:rPr>
          <w:lang w:val="ru-RU"/>
        </w:rPr>
      </w:pPr>
      <w:r w:rsidRPr="007208FD">
        <w:rPr>
          <w:lang w:val="ru-RU"/>
        </w:rPr>
        <w:t xml:space="preserve"> Алгоритм раскраски графов решает это, представляя переменные как вершины графа, а конфликты (одновременное использование) — как рёбра. Вершины окрашиваются в цвета (регистры), так что соседние вершины имеют разные цвета. Если цветов не хватает, используется "спилл" (временное хранение в памяти).</w:t>
      </w:r>
    </w:p>
    <w:p w14:paraId="12334CF0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7" w:name="_Toc20170877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каковы его преимущества и недостатки?</w:t>
      </w:r>
      <w:bookmarkEnd w:id="19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14:paraId="69DFDAC0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Programmable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Gate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программируемая логическая интегральная схема, позволяющая пользователю настраивать аппаратную логику после производства.</w:t>
      </w:r>
    </w:p>
    <w:p w14:paraId="4BD7EA3D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Преимущества:</w:t>
      </w:r>
    </w:p>
    <w:p w14:paraId="354214FB" w14:textId="77777777" w:rsidR="007208FD" w:rsidRPr="007208FD" w:rsidRDefault="007208FD" w:rsidP="0091426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Гибкость: можно перепрограммировать для разных задач.</w:t>
      </w:r>
    </w:p>
    <w:p w14:paraId="432BAD76" w14:textId="77777777" w:rsidR="007208FD" w:rsidRPr="007208FD" w:rsidRDefault="007208FD" w:rsidP="0091426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производительность: параллельная обработка задач.</w:t>
      </w:r>
    </w:p>
    <w:p w14:paraId="7DAA5E42" w14:textId="77777777" w:rsidR="007208FD" w:rsidRPr="007208FD" w:rsidRDefault="007208FD" w:rsidP="0091426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Быстрая разработка: прототипирование без производства чипов.</w:t>
      </w:r>
    </w:p>
    <w:p w14:paraId="0BEEF461" w14:textId="77777777" w:rsidR="007208FD" w:rsidRPr="007208FD" w:rsidRDefault="007208FD" w:rsidP="0091426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Адаптивность: подходит для специфических приложений.</w:t>
      </w:r>
    </w:p>
    <w:p w14:paraId="6921DE04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Недостатки:</w:t>
      </w:r>
    </w:p>
    <w:p w14:paraId="534F22CF" w14:textId="77777777" w:rsidR="007208FD" w:rsidRPr="007208FD" w:rsidRDefault="007208FD" w:rsidP="0091426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Высокая стоимость по сравнению с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массового производства.</w:t>
      </w:r>
    </w:p>
    <w:p w14:paraId="1DF7337F" w14:textId="77777777" w:rsidR="007208FD" w:rsidRPr="007208FD" w:rsidRDefault="007208FD" w:rsidP="0091426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проектирования: требует знаний в области аппаратного программирования.</w:t>
      </w:r>
    </w:p>
    <w:p w14:paraId="2F7F4FE0" w14:textId="77777777" w:rsidR="007208FD" w:rsidRPr="007208FD" w:rsidRDefault="007208FD" w:rsidP="0091426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Ограниченная энергоэффективность: потребляет больше энергии, чем специализированные чипы.</w:t>
      </w:r>
    </w:p>
    <w:p w14:paraId="42281BD1" w14:textId="77777777" w:rsidR="007208FD" w:rsidRPr="007208FD" w:rsidRDefault="007208FD" w:rsidP="0091426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Ограниченные ресурсы: меньшая плотность логики по сравнению с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ASIC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A4B1898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198" w:name="_Toc20170877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этапы включает в себя синтез для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198"/>
    </w:p>
    <w:p w14:paraId="2208C55F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Синтез для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включает следующие этапы:</w:t>
      </w:r>
    </w:p>
    <w:p w14:paraId="45888449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Анализ и трансляция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Исходный код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 анализируется, проверяется на синтаксические ошибки и преобразуется в промежуточное представление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RTL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147B5E5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Оптимизация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RTL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Логическая оптимизация для упрощения схемы, минимизации задержек и ресурсов.</w:t>
      </w:r>
    </w:p>
    <w:p w14:paraId="5719CFB5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Сопоставление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Mapping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Преобразование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RTL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логические элементы, доступные на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LUT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, регистры).</w:t>
      </w:r>
    </w:p>
    <w:p w14:paraId="14423177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Размещение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Распределение логических элементов по физическим ресурсам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706C7C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Трассировка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Настройка соединений между элементами с учетом временных и физических ограничений.</w:t>
      </w:r>
    </w:p>
    <w:p w14:paraId="55FEAB1C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Генерация битового потока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Создание конфигурационного файла для программирования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F737C0" w14:textId="77777777" w:rsidR="007208FD" w:rsidRPr="007208FD" w:rsidRDefault="007208FD" w:rsidP="0091426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Проверка тайминга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Анализ временных характеристик для обеспечения корректной работы схемы.</w:t>
      </w:r>
    </w:p>
    <w:p w14:paraId="0DCF527F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99" w:name="_Toc20170877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Какие FPGA устроены изнутри?</w:t>
      </w:r>
      <w:bookmarkEnd w:id="199"/>
    </w:p>
    <w:p w14:paraId="075C6913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Programmable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Gate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 состоит из следующих основных компонентов:</w:t>
      </w:r>
    </w:p>
    <w:p w14:paraId="7F37A78F" w14:textId="77777777" w:rsidR="007208FD" w:rsidRPr="007208FD" w:rsidRDefault="007208FD" w:rsidP="0091426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Логические блоки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CLB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Основные элементы для реализации логики, включают: </w:t>
      </w:r>
    </w:p>
    <w:p w14:paraId="152418DB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LUT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Look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Таблицы для выполнения логических функций.</w:t>
      </w:r>
    </w:p>
    <w:p w14:paraId="24DA3F6F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Триггеры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Для хранения состояния (регистры).</w:t>
      </w:r>
    </w:p>
    <w:p w14:paraId="63C04FCD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Мультиплексоры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: Для маршрутизации сигналов.</w:t>
      </w:r>
    </w:p>
    <w:p w14:paraId="63C25A71" w14:textId="77777777" w:rsidR="007208FD" w:rsidRPr="007208FD" w:rsidRDefault="007208FD" w:rsidP="0091426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Программируемая межсоединительная сеть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Система проводников и коммутаторов для связи между логическими блоками, вводами/выводами и другими ресурсами.</w:t>
      </w:r>
    </w:p>
    <w:p w14:paraId="32147B44" w14:textId="77777777" w:rsidR="007208FD" w:rsidRPr="007208FD" w:rsidRDefault="007208FD" w:rsidP="0091426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Блоки ввода-вывода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IOB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Интерфейсы для связи с внешними устройствами, поддерживают различные стандарты сигналов.</w:t>
      </w:r>
    </w:p>
    <w:p w14:paraId="56C9ADDA" w14:textId="77777777" w:rsidR="007208FD" w:rsidRPr="007208FD" w:rsidRDefault="007208FD" w:rsidP="0091426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Специализированные блоки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1F6F59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DSP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-блоки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Для выполнения операций цифровой обработки сигналов (умножение, сложение).</w:t>
      </w:r>
    </w:p>
    <w:p w14:paraId="5AFF5311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Блоки памяти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BRAM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Встроенная память для хранения данных.</w:t>
      </w:r>
    </w:p>
    <w:p w14:paraId="102293B0" w14:textId="77777777" w:rsidR="007208FD" w:rsidRPr="007208FD" w:rsidRDefault="007208FD" w:rsidP="00914261">
      <w:pPr>
        <w:numPr>
          <w:ilvl w:val="1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Часовые ресурсы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Генераторы тактовых сигналов и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PLL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DCM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управления синхронизацией.</w:t>
      </w:r>
    </w:p>
    <w:p w14:paraId="1988789E" w14:textId="77777777" w:rsidR="007208FD" w:rsidRPr="007208FD" w:rsidRDefault="007208FD" w:rsidP="0091426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Конфигурационная память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Хранит данные для настройки логики и соединений, программируется пользователем.</w:t>
      </w:r>
    </w:p>
    <w:p w14:paraId="19F56AED" w14:textId="77777777" w:rsidR="005D5730" w:rsidRPr="0014716E" w:rsidRDefault="005D5730" w:rsidP="00473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0" w:name="_Toc20170878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соотносятся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CPU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с точки зрения модели программирования, модели вычислений, модели исполнения и элементов микроархитектуры?</w:t>
      </w:r>
      <w:bookmarkEnd w:id="200"/>
    </w:p>
    <w:p w14:paraId="3AD30543" w14:textId="77777777" w:rsidR="007208FD" w:rsidRPr="007208FD" w:rsidRDefault="007208FD" w:rsidP="0072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Symbol" w:cs="Times New Roman"/>
          <w:sz w:val="24"/>
          <w:szCs w:val="24"/>
        </w:rPr>
        <w:t>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 программирования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C7D9D0D" w14:textId="77777777" w:rsidR="007208FD" w:rsidRPr="007208FD" w:rsidRDefault="007208FD" w:rsidP="0091426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Высокоуровневые языки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или ассемблер, компилируемые в последовательные инструкции.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Программирование ориентировано на временную последовательность операций.</w:t>
      </w:r>
    </w:p>
    <w:p w14:paraId="09FEE108" w14:textId="77777777" w:rsidR="007208FD" w:rsidRPr="007208FD" w:rsidRDefault="007208FD" w:rsidP="0091426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Языки описания аппаратуры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описывающие параллельную логику и схемы.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Программирование задаёт структуру и поведение на уровне оборудования.</w:t>
      </w:r>
    </w:p>
    <w:p w14:paraId="120B9333" w14:textId="77777777" w:rsidR="007208FD" w:rsidRPr="007208FD" w:rsidRDefault="007208FD" w:rsidP="0072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Symbol" w:cs="Times New Roman"/>
          <w:sz w:val="24"/>
          <w:szCs w:val="24"/>
        </w:rPr>
        <w:t>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 вычислений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1AD435" w14:textId="77777777" w:rsidR="007208FD" w:rsidRPr="007208FD" w:rsidRDefault="007208FD" w:rsidP="0091426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Последовательная модель (фон Неймана), выполнение инструкций по одной (или с ограниченным параллелизмом через конвейеры/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D4BD66F" w14:textId="77777777" w:rsidR="007208FD" w:rsidRPr="007208FD" w:rsidRDefault="007208FD" w:rsidP="0091426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Параллельная модель, где множество логических блоков работают одновременно, реализуя специализированные схемы для конкретных задач.</w:t>
      </w:r>
    </w:p>
    <w:p w14:paraId="416E50B8" w14:textId="77777777" w:rsidR="007208FD" w:rsidRPr="007208FD" w:rsidRDefault="007208FD" w:rsidP="0072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Symbol" w:cs="Times New Roman"/>
          <w:sz w:val="24"/>
          <w:szCs w:val="24"/>
        </w:rPr>
        <w:t>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 исполнения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1B6801" w14:textId="77777777" w:rsidR="007208FD" w:rsidRPr="007208FD" w:rsidRDefault="007208FD" w:rsidP="0091426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Выполнение инструкций в фиксированной микроархитектуре (регистры,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кэш) с временным разделением ресурсов.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Исполнение универсально и управляется программным кодом.</w:t>
      </w:r>
    </w:p>
    <w:p w14:paraId="7671BAF0" w14:textId="77777777" w:rsidR="007208FD" w:rsidRPr="007208FD" w:rsidRDefault="007208FD" w:rsidP="0091426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Аппаратная реализация задач, где логика "встраивается" в конфигурируемые блоки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LUT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триггеры).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Исполнение полностью параллельное, без разделения времени.</w:t>
      </w:r>
    </w:p>
    <w:p w14:paraId="041D7B75" w14:textId="77777777" w:rsidR="007208FD" w:rsidRPr="007208FD" w:rsidRDefault="007208FD" w:rsidP="0072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Symbol" w:cs="Times New Roman"/>
          <w:sz w:val="24"/>
          <w:szCs w:val="24"/>
        </w:rPr>
        <w:t>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Элементы микроархитектуры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A15EB20" w14:textId="77777777" w:rsidR="007208FD" w:rsidRPr="007208FD" w:rsidRDefault="007208FD" w:rsidP="0091426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CPU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Фиксированная структура —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ALU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регистры, кэш-память, контроллеры прерываний, конвейеры, предсказатели ветвлений.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Оптимизирована для универсальных вычислений.</w:t>
      </w:r>
    </w:p>
    <w:p w14:paraId="35EA3099" w14:textId="77777777" w:rsidR="007208FD" w:rsidRPr="007208FD" w:rsidRDefault="007208FD" w:rsidP="0091426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FPGA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Программируемые элементы — логические блоки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CLB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LUT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триггерами), межсоединения, блоки ввода-вывода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IOB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-блоки, встроенная память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BRAM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Гибкость в настройке под конкретные задачи.</w:t>
      </w:r>
    </w:p>
    <w:p w14:paraId="4D7E3F6D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7F542564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1" w:name="_Toc20170878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такое высокоуровневый синтез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и какова его роль в современной разработке?</w:t>
      </w:r>
      <w:bookmarkEnd w:id="201"/>
    </w:p>
    <w:p w14:paraId="33E5A696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Высокоуровневый синтез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Level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Synthesis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процесс автоматического преобразования кода на высокоуровневых языках программирования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SystemC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в описание оборудования на языке описания оборудования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таком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C348CFB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Роль в современной разработке:</w:t>
      </w:r>
    </w:p>
    <w:p w14:paraId="57112D68" w14:textId="77777777" w:rsidR="00004C02" w:rsidRPr="0014716E" w:rsidRDefault="00004C02" w:rsidP="00C14B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Ускоряет проектирование сложных систем на чипах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SoC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 полевых программируемых вентильных массивах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FPGA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907DFC6" w14:textId="77777777" w:rsidR="00004C02" w:rsidRPr="0014716E" w:rsidRDefault="00004C02" w:rsidP="00C14B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Сокращает время разработки за счёт абстракции от низкоуровневых деталей.</w:t>
      </w:r>
    </w:p>
    <w:p w14:paraId="4E208579" w14:textId="77777777" w:rsidR="00004C02" w:rsidRPr="0014716E" w:rsidRDefault="00004C02" w:rsidP="00C14B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Позволяет инженерам сосредотачиваться на алгоритмах, а не на оборудовании.</w:t>
      </w:r>
    </w:p>
    <w:p w14:paraId="685693A1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2" w:name="_Toc20170878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высокоуровневый синтез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автоматизирует процесс выбора микроархитектуры и ускоряет тестирование?</w:t>
      </w:r>
      <w:bookmarkEnd w:id="202"/>
    </w:p>
    <w:p w14:paraId="47C7C6CA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Высокоуровневый синтез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автоматизирует процесс выбора микроархитектуры, анализируя код на высоком уровне (например,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++) и автоматически генерируя оптимальные варианты аппаратного описания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HDL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включая выбор типов блоков, регистров и конвейеров, основываясь на заданных ограничениях (скорость, площадь, энергопотребление).</w:t>
      </w:r>
    </w:p>
    <w:p w14:paraId="56220880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Ускоряет тестирование за счёт:</w:t>
      </w:r>
    </w:p>
    <w:p w14:paraId="72ACFD86" w14:textId="77777777" w:rsidR="00004C02" w:rsidRPr="0014716E" w:rsidRDefault="00004C02" w:rsidP="00C14B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Генерации симуляций и верификации на ранних этапах.</w:t>
      </w:r>
    </w:p>
    <w:p w14:paraId="7186F483" w14:textId="77777777" w:rsidR="00004C02" w:rsidRPr="0014716E" w:rsidRDefault="00004C02" w:rsidP="00C14B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Автоматического создания тестовых бенчмарков.</w:t>
      </w:r>
    </w:p>
    <w:p w14:paraId="615F4916" w14:textId="77777777" w:rsidR="00004C02" w:rsidRPr="0014716E" w:rsidRDefault="00004C02" w:rsidP="00C14B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Повторного использования проверенных модулей, что снижает ручной труд.</w:t>
      </w:r>
    </w:p>
    <w:p w14:paraId="278EAB23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3" w:name="_Toc20170878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представляет собой классификация Флинна и какие классы архитектур она выделяет? Примеры.</w:t>
      </w:r>
      <w:bookmarkEnd w:id="203"/>
    </w:p>
    <w:p w14:paraId="17CF60A2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Классификация Флинна представляет собой систему классификации архитектур вычислительных систем по количеству потоков инструкций и данных.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Она выделяет следующие классы:</w:t>
      </w:r>
    </w:p>
    <w:p w14:paraId="09BAEF16" w14:textId="77777777" w:rsidR="00004C02" w:rsidRPr="0014716E" w:rsidRDefault="00004C02" w:rsidP="00C14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SISD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однопоточная архитектура с одной инструкцией и одним потоком данных.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традиционные процессоры (например, ранние CPU).</w:t>
      </w:r>
    </w:p>
    <w:p w14:paraId="6372D65D" w14:textId="77777777" w:rsidR="00004C02" w:rsidRPr="0014716E" w:rsidRDefault="00004C02" w:rsidP="00C14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одна инструкция выполняется над несколькими данными.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GPU, векторные процессоры.</w:t>
      </w:r>
    </w:p>
    <w:p w14:paraId="4796908A" w14:textId="77777777" w:rsidR="00004C02" w:rsidRPr="0014716E" w:rsidRDefault="00004C02" w:rsidP="00C14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MISD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несколько инструкций применяются к одному потоку данных (редко встречается).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теоретические системы с параллельной обработкой.</w:t>
      </w:r>
    </w:p>
    <w:p w14:paraId="7633E767" w14:textId="77777777" w:rsidR="00004C02" w:rsidRPr="0014716E" w:rsidRDefault="00004C02" w:rsidP="00C14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несколько инструкций и данных обрабатываются параллельно.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Пример: многоядерные процессоры, кластеры.</w:t>
      </w:r>
    </w:p>
    <w:p w14:paraId="4041627D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Особенности: простота и понятность, не применима к не фон Неймановским архитектурам, переусложнённость класса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B8C582C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4" w:name="_Toc20170878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SIMT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архитектуры? В чём их различия? 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lockstep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execution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204"/>
    </w:p>
    <w:p w14:paraId="773D71B9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— архитектура, где одна инструкция выполняется одновременно над несколькими данными с использованием нескольких процессоров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что упрощает вычисления (например, 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Lockstep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B40ABE3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SIMT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Single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Instruction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Threads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расширение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одна инструкция выполняется над несколькими потоками данных, как в современных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GPGPU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с возможностью ветвления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divergence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B0EE9AC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Различия:</w:t>
      </w:r>
    </w:p>
    <w:p w14:paraId="16274CE5" w14:textId="77777777" w:rsidR="00004C02" w:rsidRPr="0014716E" w:rsidRDefault="00004C02" w:rsidP="00C14B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работает с фиксированными данными,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SIMT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 потоками, поддерживая ветвление.</w:t>
      </w:r>
    </w:p>
    <w:p w14:paraId="7CBDA5C2" w14:textId="77777777" w:rsidR="00004C02" w:rsidRPr="0014716E" w:rsidRDefault="00004C02" w:rsidP="00C14B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SIMT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более гибок за счёт управления потоками.</w:t>
      </w:r>
    </w:p>
    <w:p w14:paraId="128D0900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Lockstep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execution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синхронное выполнение инструкций всеми процессорами, шаг за шагом, что характерно для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CCE124C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5" w:name="_Toc20170878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представляет собой классификация Дункана и чем она отличается от классификации Флинна? Какие проблемы она решает? Что включает верхний уровень классификации?</w:t>
      </w:r>
      <w:bookmarkEnd w:id="205"/>
    </w:p>
    <w:p w14:paraId="1B1C7BB0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Классификация Дункана представляет собой иерархическую систему, расширяющую классификацию Флинна, разделяя архитектуры по синхронности и типам памяти, включая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парадигмы.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Отличия от классификации Флинна:</w:t>
      </w:r>
    </w:p>
    <w:p w14:paraId="2EC1C8DC" w14:textId="77777777" w:rsidR="00C10302" w:rsidRPr="0014716E" w:rsidRDefault="00C10302" w:rsidP="00C14B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Флинн классифицирует по потокам инструкций и данных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SISD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MISD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B43630E" w14:textId="77777777" w:rsidR="00C10302" w:rsidRPr="0014716E" w:rsidRDefault="00C10302" w:rsidP="00C14B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Дункан добавляет детализированные подтипы, такие как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Vector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Systolic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Dataflow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Reduction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, учитывая синхронность и память.</w:t>
      </w:r>
    </w:p>
    <w:p w14:paraId="2F71F628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Проблемы, которые решает:</w:t>
      </w:r>
    </w:p>
    <w:p w14:paraId="41FD3984" w14:textId="77777777" w:rsidR="00C10302" w:rsidRPr="0014716E" w:rsidRDefault="00C10302" w:rsidP="00C14B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Подробное описание сложных архитектур.</w:t>
      </w:r>
    </w:p>
    <w:p w14:paraId="2A9466C1" w14:textId="77777777" w:rsidR="00C10302" w:rsidRPr="0014716E" w:rsidRDefault="00C10302" w:rsidP="00C14B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Учет современных (на 1990 год) подходов, включая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MoC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F9DEB3A" w14:textId="77777777" w:rsidR="00C10302" w:rsidRPr="0014716E" w:rsidRDefault="00C10302" w:rsidP="00C14B41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 xml:space="preserve">Абстрагироваться от низкоуровневого параллелизма (конвейер, суперскаляр, 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VLIW</w:t>
      </w: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).</w:t>
      </w:r>
    </w:p>
    <w:p w14:paraId="2855E2B8" w14:textId="77777777" w:rsidR="00C10302" w:rsidRPr="0014716E" w:rsidRDefault="00C10302" w:rsidP="00C14B41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Переиспользовать элементы таксономии Флинна от 1966.</w:t>
      </w:r>
    </w:p>
    <w:p w14:paraId="01E76DBC" w14:textId="77777777" w:rsidR="00C10302" w:rsidRPr="0014716E" w:rsidRDefault="00C10302" w:rsidP="00C14B41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Актуализировать и включить новинки на 1990 год.</w:t>
      </w:r>
    </w:p>
    <w:p w14:paraId="26698450" w14:textId="77777777" w:rsidR="00C10302" w:rsidRPr="0014716E" w:rsidRDefault="00C10302" w:rsidP="00C14B41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Навести порядок в MIMD.</w:t>
      </w:r>
    </w:p>
    <w:p w14:paraId="2932B5ED" w14:textId="77777777" w:rsidR="00004C02" w:rsidRPr="0014716E" w:rsidRDefault="00004C02" w:rsidP="0000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Верхний уровень классификации:</w:t>
      </w:r>
    </w:p>
    <w:p w14:paraId="197A13C6" w14:textId="77777777" w:rsidR="00004C02" w:rsidRPr="0014716E" w:rsidRDefault="00004C02" w:rsidP="00C14B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Синхронные (Synchronous): Vector, SIMD, Systolic, Associative memory.</w:t>
      </w:r>
    </w:p>
    <w:p w14:paraId="7B556220" w14:textId="77777777" w:rsidR="00004C02" w:rsidRPr="0014716E" w:rsidRDefault="00004C02" w:rsidP="00C14B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MIMD: Distributed memory, Shared memory, MIMD/SIMD, Dataflow, Reduction, Wavefront.</w:t>
      </w:r>
    </w:p>
    <w:p w14:paraId="5AF36714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6" w:name="_Toc20170878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основные типы синхронных архитектур выделяются по классификации Дункана?</w:t>
      </w:r>
      <w:bookmarkEnd w:id="206"/>
    </w:p>
    <w:p w14:paraId="7A35AEEE" w14:textId="77777777" w:rsidR="00C10302" w:rsidRPr="0014716E" w:rsidRDefault="00C10302" w:rsidP="00C10302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Векторные архитектуры.</w:t>
      </w:r>
    </w:p>
    <w:p w14:paraId="7884CD2E" w14:textId="77777777" w:rsidR="00C10302" w:rsidRPr="0014716E" w:rsidRDefault="00C10302" w:rsidP="00C10302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SIMD архитектуры:</w:t>
      </w:r>
    </w:p>
    <w:p w14:paraId="19C04D22" w14:textId="77777777" w:rsidR="00C10302" w:rsidRPr="0014716E" w:rsidRDefault="00C10302" w:rsidP="00C14B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Процессорные массивы.</w:t>
      </w:r>
    </w:p>
    <w:p w14:paraId="015BC8BA" w14:textId="77777777" w:rsidR="00C10302" w:rsidRPr="0014716E" w:rsidRDefault="00C10302" w:rsidP="00C14B4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Ассоциативные массивы.</w:t>
      </w:r>
    </w:p>
    <w:p w14:paraId="393043F7" w14:textId="77777777" w:rsidR="00C10302" w:rsidRPr="0014716E" w:rsidRDefault="00C10302" w:rsidP="00C10302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Систолические массивы.</w:t>
      </w:r>
    </w:p>
    <w:p w14:paraId="46C646F4" w14:textId="0BAC1DA5" w:rsidR="00E7788D" w:rsidRPr="0014716E" w:rsidRDefault="00C10302" w:rsidP="00C10302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Совмещение памяти и вычислений*.</w:t>
      </w:r>
    </w:p>
    <w:p w14:paraId="7D60ACEA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D68FD6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617A8430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7" w:name="_Toc20170878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Какие принципы лежат в основе работы векторных архитектур и где они применяются?</w:t>
      </w:r>
      <w:bookmarkEnd w:id="207"/>
    </w:p>
    <w:p w14:paraId="77FD2908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Принципы работы векторных архитектур:</w:t>
      </w:r>
    </w:p>
    <w:p w14:paraId="461C1E67" w14:textId="77777777" w:rsidR="00C10302" w:rsidRPr="0014716E" w:rsidRDefault="00C10302" w:rsidP="00C14B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Сокращение количества обрабатываемых инструкций.</w:t>
      </w:r>
    </w:p>
    <w:p w14:paraId="3FC7310E" w14:textId="77777777" w:rsidR="00C10302" w:rsidRPr="0014716E" w:rsidRDefault="00C10302" w:rsidP="00C14B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Конвейерное исполнение векторных операций.</w:t>
      </w:r>
    </w:p>
    <w:p w14:paraId="57B1C58B" w14:textId="77777777" w:rsidR="00C10302" w:rsidRPr="0014716E" w:rsidRDefault="00C10302" w:rsidP="00C14B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Множество функциональных узлов (суперскалярность).</w:t>
      </w:r>
    </w:p>
    <w:p w14:paraId="59F44F12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Применение:</w:t>
      </w:r>
    </w:p>
    <w:p w14:paraId="0C8A3CC2" w14:textId="77777777" w:rsidR="00C10302" w:rsidRPr="0014716E" w:rsidRDefault="00C10302" w:rsidP="00C14B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Векторные операции — операции, выполняемые на последовательностях данных.</w:t>
      </w:r>
    </w:p>
    <w:p w14:paraId="2E49A270" w14:textId="77777777" w:rsidR="00C10302" w:rsidRPr="0014716E" w:rsidRDefault="00C10302" w:rsidP="00C14B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Применяются в научных вычислениях, обработке изображений и других вычислительно-интенсивных задачах.</w:t>
      </w:r>
    </w:p>
    <w:p w14:paraId="4DD5E4D7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8" w:name="_Toc20170878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работают ассоциативные массивы и где они применяются?</w:t>
      </w:r>
      <w:bookmarkEnd w:id="208"/>
    </w:p>
    <w:p w14:paraId="59C5818E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Ассоциативные массивы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Addressable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CAM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работают, сравнивая входной поисковый шаблон с содержимым памяти параллельно, возвращая адрес или результат совпадения.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Принципы:</w:t>
      </w:r>
    </w:p>
    <w:p w14:paraId="090813EF" w14:textId="77777777" w:rsidR="00C10302" w:rsidRPr="0014716E" w:rsidRDefault="00C10302" w:rsidP="00C14B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Позволяют быстро искать информацию в массивах данных.</w:t>
      </w:r>
    </w:p>
    <w:p w14:paraId="15F16828" w14:textId="77777777" w:rsidR="00C10302" w:rsidRPr="0014716E" w:rsidRDefault="00C10302" w:rsidP="00C14B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Используются в сетевых устройствах.</w:t>
      </w:r>
    </w:p>
    <w:p w14:paraId="69358013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Применение:</w:t>
      </w:r>
    </w:p>
    <w:p w14:paraId="447F45EC" w14:textId="77777777" w:rsidR="00C10302" w:rsidRPr="0014716E" w:rsidRDefault="00C10302" w:rsidP="00C14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сетевых маршрутизаторах для быстрого поиска адресов.</w:t>
      </w:r>
    </w:p>
    <w:p w14:paraId="61AA5396" w14:textId="77777777" w:rsidR="00C10302" w:rsidRPr="0014716E" w:rsidRDefault="00C10302" w:rsidP="00C14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базах данных и системах искусственного интеллекта для ускоренного поиска.</w:t>
      </w:r>
    </w:p>
    <w:p w14:paraId="3803509A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09" w:name="_Toc20170878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работают систолические архитектуры и где они применяются?</w:t>
      </w:r>
      <w:bookmarkEnd w:id="209"/>
    </w:p>
    <w:p w14:paraId="7CC2653B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Систолические архитектуры работают как конвейерная система, где данные циркулируют между процессорами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общей памятью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(Memory) в синхронном ритме, подобно пульсу. Принципы:</w:t>
      </w:r>
    </w:p>
    <w:p w14:paraId="48B2815E" w14:textId="77777777" w:rsidR="00C10302" w:rsidRPr="0014716E" w:rsidRDefault="00C10302" w:rsidP="00C14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ритмично поступают из памяти.</w:t>
      </w:r>
    </w:p>
    <w:p w14:paraId="0319D396" w14:textId="77777777" w:rsidR="00C10302" w:rsidRPr="0014716E" w:rsidRDefault="00C10302" w:rsidP="00C14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Проходят через сеть процессоров, возвращаются в память.</w:t>
      </w:r>
    </w:p>
    <w:p w14:paraId="10D6CC34" w14:textId="77777777" w:rsidR="00C10302" w:rsidRPr="0014716E" w:rsidRDefault="00C10302" w:rsidP="00C14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Синхронизация — через глобальные часы (не путать с тактовым сигналом).</w:t>
      </w:r>
    </w:p>
    <w:p w14:paraId="1B64AEE7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Применение:</w:t>
      </w:r>
    </w:p>
    <w:p w14:paraId="00968D64" w14:textId="77777777" w:rsidR="00C10302" w:rsidRPr="0014716E" w:rsidRDefault="00C10302" w:rsidP="00C14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Процессоры объединены локальными связями и каждый пик процессора выполняют короткие неизменные операции.</w:t>
      </w:r>
    </w:p>
    <w:p w14:paraId="1A92B4BB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0" w:name="_Toc201708790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основные типы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-архитектур выделяются по классификации Дункана?</w:t>
      </w:r>
      <w:bookmarkEnd w:id="210"/>
    </w:p>
    <w:p w14:paraId="44380A22" w14:textId="77777777" w:rsidR="006A2867" w:rsidRPr="0014716E" w:rsidRDefault="006A2867" w:rsidP="006A2867">
      <w:pPr>
        <w:pStyle w:val="NormalWeb"/>
        <w:shd w:val="clear" w:color="auto" w:fill="FFFFFF"/>
        <w:spacing w:before="300" w:beforeAutospacing="0" w:after="300" w:afterAutospacing="0"/>
        <w:jc w:val="center"/>
        <w:textAlignment w:val="baseline"/>
        <w:rPr>
          <w:color w:val="363636"/>
          <w:lang w:val="ru-RU"/>
        </w:rPr>
      </w:pPr>
      <w:r w:rsidRPr="0014716E">
        <w:rPr>
          <w:noProof/>
          <w:color w:val="FF0000"/>
          <w:lang w:val="ru-RU"/>
        </w:rPr>
        <w:drawing>
          <wp:inline distT="0" distB="0" distL="0" distR="0" wp14:anchorId="711B6C9B" wp14:editId="44225CA9">
            <wp:extent cx="4172532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16E">
        <w:rPr>
          <w:color w:val="363636"/>
          <w:lang w:val="ru-RU"/>
        </w:rPr>
        <w:t xml:space="preserve"> </w:t>
      </w:r>
    </w:p>
    <w:p w14:paraId="71B6C1D3" w14:textId="6F3AF78F" w:rsidR="006A2867" w:rsidRPr="0014716E" w:rsidRDefault="006A2867" w:rsidP="006A2867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color w:val="363636"/>
          <w:lang w:val="ru-RU"/>
        </w:rPr>
      </w:pPr>
      <w:r w:rsidRPr="0014716E">
        <w:rPr>
          <w:color w:val="363636"/>
          <w:lang w:val="ru-RU"/>
        </w:rPr>
        <w:t>Аналогия из современных веб приложений:</w:t>
      </w:r>
    </w:p>
    <w:p w14:paraId="0B36B33E" w14:textId="77777777" w:rsidR="006A2867" w:rsidRPr="0014716E" w:rsidRDefault="006A2867" w:rsidP="00C14B41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  <w:lang w:val="ru-RU"/>
        </w:rPr>
        <w:t>синхронизация через единую базу данных;</w:t>
      </w:r>
    </w:p>
    <w:p w14:paraId="7CA4D47C" w14:textId="2B1971F2" w:rsidR="00E7788D" w:rsidRPr="0014716E" w:rsidRDefault="006A2867" w:rsidP="00C14B41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color w:val="363636"/>
          <w:sz w:val="24"/>
          <w:szCs w:val="24"/>
        </w:rPr>
        <w:t>микросервисная архитектура.</w:t>
      </w:r>
    </w:p>
    <w:p w14:paraId="6CA1696A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1" w:name="_Toc201708791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из себя представляют архитектуры с распределённой памятью? Каковы их особенности?</w:t>
      </w:r>
      <w:bookmarkEnd w:id="211"/>
    </w:p>
    <w:p w14:paraId="19868896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Архитектуры с распределённой памятью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Distributed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Architectures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представляют собой системы, где каждый процессор имеет собственную локальную память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схеме), а доступ к данным других процессоров осуществляется через механизм обмена сообщениями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passing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932ACF8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Особенности:</w:t>
      </w:r>
    </w:p>
    <w:p w14:paraId="08229511" w14:textId="77777777" w:rsidR="00C10302" w:rsidRPr="0014716E" w:rsidRDefault="00C10302" w:rsidP="00C14B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Координация совместной работы через прямое взаимодействие процессоров.</w:t>
      </w:r>
    </w:p>
    <w:p w14:paraId="31BD6107" w14:textId="77777777" w:rsidR="00C10302" w:rsidRPr="0014716E" w:rsidRDefault="00C10302" w:rsidP="00C14B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Данные/сигналы явно передаются между процессорами.</w:t>
      </w:r>
    </w:p>
    <w:p w14:paraId="5B0946BA" w14:textId="691B04DE" w:rsidR="00E7788D" w:rsidRPr="0014716E" w:rsidRDefault="00C10302" w:rsidP="00C14B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Мотивация: обеспечить масштабируемость многопроцессорной архитектуры и доступ к локальным данным процессора.</w:t>
      </w:r>
    </w:p>
    <w:p w14:paraId="40266C09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2" w:name="_Toc201708792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Что из себя представляет архитектуры с разделяемой памятью? Каковы их особенности?</w:t>
      </w:r>
      <w:bookmarkEnd w:id="212"/>
    </w:p>
    <w:p w14:paraId="71047C68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Архитектуры с разделяемой памятью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Shared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Architectures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представляют собой системы, где несколько процессоров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 имеют доступ к общей памяти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), что позволяет им совместно использовать данные.</w:t>
      </w:r>
    </w:p>
    <w:p w14:paraId="5425A0EF" w14:textId="77777777" w:rsidR="00C10302" w:rsidRPr="0014716E" w:rsidRDefault="00C10302" w:rsidP="00C1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Особенности:</w:t>
      </w:r>
    </w:p>
    <w:p w14:paraId="429BD41B" w14:textId="77777777" w:rsidR="00C10302" w:rsidRPr="0014716E" w:rsidRDefault="00C10302" w:rsidP="00C14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Координация совместной работы через общую память.</w:t>
      </w:r>
    </w:p>
    <w:p w14:paraId="6F24DD22" w14:textId="77777777" w:rsidR="00C10302" w:rsidRPr="0014716E" w:rsidRDefault="00C10302" w:rsidP="00C14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Кэш-когерентность данных для согласования кэшей процессоров.</w:t>
      </w:r>
    </w:p>
    <w:p w14:paraId="74444C92" w14:textId="77777777" w:rsidR="00C10302" w:rsidRPr="0014716E" w:rsidRDefault="00C10302" w:rsidP="00C14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Примеры подходов: (а) шинное соединение; (б) перекрестная шина 2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2; (с) сеть на кристалле, запрос маршрутизируется от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B3A7A8A" w14:textId="77777777" w:rsidR="00C10302" w:rsidRPr="0014716E" w:rsidRDefault="00C10302" w:rsidP="00C14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Широко распространены, так как применимы и прозрачны для программистов.</w:t>
      </w:r>
    </w:p>
    <w:p w14:paraId="5D931365" w14:textId="5452B151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3" w:name="_Toc201708793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Какие основные типы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парадигм выделяются по классификации Дункана?</w:t>
      </w:r>
      <w:bookmarkEnd w:id="213"/>
    </w:p>
    <w:p w14:paraId="55DB8E16" w14:textId="572C93D4" w:rsidR="00E7788D" w:rsidRPr="0014716E" w:rsidRDefault="006A2867" w:rsidP="006A2867">
      <w:p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ru-RU"/>
        </w:rPr>
        <w:drawing>
          <wp:inline distT="0" distB="0" distL="0" distR="0" wp14:anchorId="64302087" wp14:editId="255CC631">
            <wp:extent cx="4210638" cy="134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B003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4" w:name="_Toc201708794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представляет собой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MIMD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/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SIMD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парадигма и где она применяется?</w:t>
      </w:r>
      <w:bookmarkEnd w:id="214"/>
    </w:p>
    <w:p w14:paraId="092B1C43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MIMD/SIMD парадигма сочетает в себе две модели параллельных вычислений: MIMD (Multiple Instruction, Multiple Data), где разные процессоры выполняют разные инструкции над разными данными, и SIMD (Single Instruction, Multiple Data), где один набор инструкций применяется к нескольким данным одновременно. </w:t>
      </w:r>
    </w:p>
    <w:p w14:paraId="3F774C47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 этой архитектуре используется мастер-слейв подход: мастер (контроллер) распределяет задачи как SIMD, а слейвы (процессоры) могут работать как MIMD с локальной памятью.</w:t>
      </w:r>
    </w:p>
    <w:p w14:paraId="003121EE" w14:textId="5EB60506" w:rsidR="00E7788D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Применяется в задачах, требующих высокой параллелизации, таких как обработка графики, научные вычисления и анализ данных (например, через fork/join модели).</w:t>
      </w:r>
    </w:p>
    <w:p w14:paraId="58D0200E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5" w:name="_Toc201708795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работает архитектура потоков данных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dataflow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)? Подходы к реализации.</w:t>
      </w:r>
      <w:bookmarkEnd w:id="215"/>
    </w:p>
    <w:p w14:paraId="76E1F030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Архитектура потоков данных (dataflow) работает на основе активации вычислений, когда данные и инструкции представлены в виде токенов, а вычисления выполняются по мере их доступности. </w:t>
      </w:r>
    </w:p>
    <w:p w14:paraId="54C853DA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Основные принципы:</w:t>
      </w:r>
    </w:p>
    <w:p w14:paraId="2445BA1F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Распределённая память. Токены (данные и инструкции) циркулируют между узлами.</w:t>
      </w:r>
    </w:p>
    <w:p w14:paraId="22020EA1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 кольцу посылаются токены (метка + значение).</w:t>
      </w:r>
    </w:p>
    <w:p w14:paraId="43F80863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Получатель пересылает токен дальше и сохраняет значение, если является адресатом.</w:t>
      </w:r>
    </w:p>
    <w:p w14:paraId="1D6685E6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Если задача разблокирована (все необходимые токены получены), запускается работа.</w:t>
      </w:r>
    </w:p>
    <w:p w14:paraId="012B8A6C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работы отправляется токеном по кольцу.</w:t>
      </w:r>
    </w:p>
    <w:p w14:paraId="7E69F7BE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Подходы к реализации:</w:t>
      </w:r>
    </w:p>
    <w:p w14:paraId="4252422A" w14:textId="77777777" w:rsidR="006A2867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Распределённая память (распределение данных между узлами).</w:t>
      </w:r>
    </w:p>
    <w:p w14:paraId="68C11A4D" w14:textId="77777777" w:rsidR="006A2867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память и канал доступа как "бутылочное горлышко".</w:t>
      </w:r>
    </w:p>
    <w:p w14:paraId="531ADC08" w14:textId="4877F380" w:rsidR="006A2867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Аналогия: микросервисные архитектуры.</w:t>
      </w:r>
    </w:p>
    <w:p w14:paraId="3CC5521D" w14:textId="77777777" w:rsidR="006A2867" w:rsidRPr="0014716E" w:rsidRDefault="006A2867" w:rsidP="006A2867">
      <w:pPr>
        <w:pStyle w:val="ListParagraph"/>
        <w:spacing w:before="100" w:beforeAutospacing="1" w:after="100" w:afterAutospacing="1" w:line="240" w:lineRule="auto"/>
        <w:ind w:left="-9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6192B8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6" w:name="_Toc201708796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Как работает редукционная архитектура? Каким образом она обеспечивает параллелизм?</w:t>
      </w:r>
      <w:bookmarkEnd w:id="216"/>
    </w:p>
    <w:p w14:paraId="6234D2BB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Редукционная архитектура (Reduction) работает на основе графового представления вычислений, где данные и операции представлены узлами, а их выполнение активируется по мере доступности всех необходимых входных данных (demand-driven подход). Процесс:</w:t>
      </w:r>
    </w:p>
    <w:p w14:paraId="53443B3B" w14:textId="77777777" w:rsidR="006A2867" w:rsidRPr="0014716E" w:rsidRDefault="006A2867" w:rsidP="00C14B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Разрабатываются для параллелизма и функционального программирования.</w:t>
      </w:r>
    </w:p>
    <w:p w14:paraId="7BA11B19" w14:textId="77777777" w:rsidR="006A2867" w:rsidRPr="0014716E" w:rsidRDefault="006A2867" w:rsidP="00C14B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Выполнение: выборка инструкций, заменяемых инструкциями на её результат в графе.</w:t>
      </w:r>
    </w:p>
    <w:p w14:paraId="6E999806" w14:textId="77777777" w:rsidR="006A2867" w:rsidRPr="0014716E" w:rsidRDefault="006A2867" w:rsidP="00C14B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Проблемы: ссылокная прозрачность, разворачивание.</w:t>
      </w:r>
    </w:p>
    <w:p w14:paraId="156A0775" w14:textId="77777777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Параллелизм обеспечивается:</w:t>
      </w:r>
    </w:p>
    <w:p w14:paraId="438B0F26" w14:textId="77777777" w:rsidR="006A2867" w:rsidRPr="0014716E" w:rsidRDefault="006A2867" w:rsidP="00C14B4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Независимыми подграфами, которые могут выполняться одновременно.</w:t>
      </w:r>
    </w:p>
    <w:p w14:paraId="56AC12A1" w14:textId="78D96B48" w:rsidR="00E7788D" w:rsidRPr="0014716E" w:rsidRDefault="006A2867" w:rsidP="00C14B4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Распределением вычислений между узлами (например, Node 2 и Node 5), где каждый узел обрабатывает свои данные (d, e, f, g) параллельно.</w:t>
      </w:r>
    </w:p>
    <w:p w14:paraId="47F5A7DC" w14:textId="77777777" w:rsidR="00C10302" w:rsidRPr="0014716E" w:rsidRDefault="00C10302" w:rsidP="00C10302">
      <w:pPr>
        <w:spacing w:before="100" w:beforeAutospacing="1" w:after="100" w:afterAutospacing="1" w:line="240" w:lineRule="auto"/>
        <w:ind w:left="-45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775770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7" w:name="_Toc201708797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Как работает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архитектура? В чём её отличия от систолической архитектуры?</w:t>
      </w:r>
      <w:bookmarkEnd w:id="217"/>
    </w:p>
    <w:p w14:paraId="2163E5E6" w14:textId="77777777" w:rsidR="006A2867" w:rsidRPr="0014716E" w:rsidRDefault="006A2867" w:rsidP="006A2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архитектура работает как синхронная система, где вычисления выполняются волнообразно (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распространяясь по массиву процессоров в зависимости от доступности данных.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Основные принципы:</w:t>
      </w:r>
    </w:p>
    <w:p w14:paraId="10777A14" w14:textId="77777777" w:rsidR="006A2867" w:rsidRPr="0014716E" w:rsidRDefault="006A2867" w:rsidP="00C14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Комбинация систолической архитектуры с асинхронным потоком данных.</w:t>
      </w:r>
    </w:p>
    <w:p w14:paraId="52931CB8" w14:textId="77777777" w:rsidR="006A2867" w:rsidRPr="0014716E" w:rsidRDefault="006A2867" w:rsidP="00C14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процессом динамически, за счёт распространения сигнала по сети.</w:t>
      </w:r>
    </w:p>
    <w:p w14:paraId="70C1954F" w14:textId="77777777" w:rsidR="006A2867" w:rsidRPr="0014716E" w:rsidRDefault="006A2867" w:rsidP="00C14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Синхронизация и режим работы выстраиваются динамически.</w:t>
      </w:r>
    </w:p>
    <w:p w14:paraId="4D89E911" w14:textId="77777777" w:rsidR="006A2867" w:rsidRPr="0014716E" w:rsidRDefault="006A2867" w:rsidP="00C14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 в программировании. Лучше масштабируется.</w:t>
      </w:r>
    </w:p>
    <w:p w14:paraId="3EBF0446" w14:textId="77777777" w:rsidR="006A2867" w:rsidRPr="0014716E" w:rsidRDefault="006A2867" w:rsidP="00C14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Риск переполнения буферов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Run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4716E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113B5C4" w14:textId="77777777" w:rsidR="006A2867" w:rsidRPr="0014716E" w:rsidRDefault="006A2867" w:rsidP="006A2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lastRenderedPageBreak/>
        <w:t>Отличия от систолической архитектуры:</w:t>
      </w:r>
    </w:p>
    <w:p w14:paraId="2C30ECDB" w14:textId="77777777" w:rsidR="006A2867" w:rsidRPr="0014716E" w:rsidRDefault="006A2867" w:rsidP="00C14B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динамическую синхронизацию и асинхронный поток данных, в то время как систолическая архитектура полагается на строгую синхронизацию и регулярный поток данных.</w:t>
      </w:r>
    </w:p>
    <w:p w14:paraId="6BFB606D" w14:textId="77777777" w:rsidR="006A2867" w:rsidRPr="0014716E" w:rsidRDefault="006A2867" w:rsidP="00C14B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</w:rPr>
        <w:t>Wavefront</w:t>
      </w: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лучше масштабируется, тогда как систолическая архитектура оптимизирована для фиксированных массивов процессоров.</w:t>
      </w:r>
    </w:p>
    <w:p w14:paraId="7A959B17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8" w:name="_Toc201708798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Что такое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-процессоры и какие возможности они предоставляют?</w:t>
      </w:r>
      <w:bookmarkEnd w:id="218"/>
    </w:p>
    <w:p w14:paraId="338D9E61" w14:textId="5B01B6DE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Архитектура потоков данных (dataflow) работает на основе активации вычислений, когда данные и инструкции представлены в виде токенов, а вычисления выполняются по мере их доступности. </w:t>
      </w:r>
    </w:p>
    <w:p w14:paraId="7B8FB3C4" w14:textId="62BDC529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принципы:</w:t>
      </w:r>
    </w:p>
    <w:p w14:paraId="52F050FA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Распределённая память. Токены (данные и инструкции) циркулируют между узлами.</w:t>
      </w:r>
    </w:p>
    <w:p w14:paraId="685F5A83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 кольцу посылаются токены (метка + значение).</w:t>
      </w:r>
    </w:p>
    <w:p w14:paraId="2D204FAC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Получатель пересылает токен дальше и сохраняет значение, если является адресатом.</w:t>
      </w:r>
    </w:p>
    <w:p w14:paraId="4B9D4B88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Если задача разблокирована (все необходимые токены получены), запускается работа.</w:t>
      </w:r>
    </w:p>
    <w:p w14:paraId="6C677646" w14:textId="77777777" w:rsidR="006A2867" w:rsidRPr="0014716E" w:rsidRDefault="006A2867" w:rsidP="00C14B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работы отправляется токеном по кольцу.</w:t>
      </w:r>
    </w:p>
    <w:p w14:paraId="73C11F35" w14:textId="7153A064" w:rsidR="006A2867" w:rsidRPr="0014716E" w:rsidRDefault="006A2867" w:rsidP="006A2867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Подходы к реализации:</w:t>
      </w:r>
    </w:p>
    <w:p w14:paraId="52D71BF4" w14:textId="77777777" w:rsidR="006A2867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Распределённая память (распределение данных между узлами).</w:t>
      </w:r>
    </w:p>
    <w:p w14:paraId="21584878" w14:textId="77777777" w:rsidR="006A2867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память и канал доступа как "бутылочное горлышко".</w:t>
      </w:r>
    </w:p>
    <w:p w14:paraId="68B9A6FA" w14:textId="51C0F9C7" w:rsidR="00E7788D" w:rsidRPr="0014716E" w:rsidRDefault="006A2867" w:rsidP="00C14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716E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Аналогия: микросервисные архитектуры.</w:t>
      </w:r>
    </w:p>
    <w:p w14:paraId="3547C39A" w14:textId="77777777" w:rsidR="00E7788D" w:rsidRPr="0014716E" w:rsidRDefault="00E7788D" w:rsidP="005D5730">
      <w:pPr>
        <w:spacing w:before="100" w:beforeAutospacing="1" w:after="100" w:afterAutospacing="1" w:line="240" w:lineRule="auto"/>
        <w:ind w:left="-810" w:right="-63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1D27AB50" w14:textId="77777777" w:rsidR="005D5730" w:rsidRPr="0014716E" w:rsidRDefault="005D5730" w:rsidP="00C14B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63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bookmarkStart w:id="219" w:name="_Toc201708799"/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В чём различие между пространственными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spatial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) и временными (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temporal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) вычислениями на примере 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</w:rPr>
        <w:t>CGRA</w:t>
      </w:r>
      <w:r w:rsidRPr="0014716E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?</w:t>
      </w:r>
      <w:bookmarkEnd w:id="219"/>
    </w:p>
    <w:p w14:paraId="424238E7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Различие между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пространственными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spatial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временными (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temporal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вычислениями на примере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CGRA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Coarse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Grained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Reconfigurable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018DC293" w14:textId="77777777" w:rsidR="007208FD" w:rsidRPr="007208FD" w:rsidRDefault="007208FD" w:rsidP="0091426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Пространственные вычисления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66E2DE9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Сущность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Вычисления распределяются по множеству физических вычислительных элементов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Processing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Elements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CGRA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работающих параллельно.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Каждый элемент выполняет свою операцию одновременно с другими.</w:t>
      </w:r>
    </w:p>
    <w:p w14:paraId="3BE41970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Пример в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CGRA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Операции (например, сложение, умножение) назначаются на разные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соединённые программируемой сетью.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Данные передаются между PE напрямую, минимизируя зависимость от времени.</w:t>
      </w:r>
    </w:p>
    <w:p w14:paraId="38B0C22B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Особенности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Высокая параллельность, низкая задержка, но требует больше аппаратных ресурсов.</w:t>
      </w:r>
    </w:p>
    <w:p w14:paraId="7015B559" w14:textId="77777777" w:rsidR="007208FD" w:rsidRPr="007208FD" w:rsidRDefault="007208FD" w:rsidP="0091426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Временные вычисления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DB0D59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Сущность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Вычисления выполняются последовательно на одном или ограниченном числе вычислительных элементов, где ресурсы переиспользуются во времени.</w:t>
      </w:r>
    </w:p>
    <w:p w14:paraId="6D9BC61A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Пример в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CGRA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Один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несколько операций поочерёдно, используя временное планирование (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scheduling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Данные сохраняются в регистрах или памяти между шагами.</w:t>
      </w:r>
    </w:p>
    <w:p w14:paraId="0C0BCB2F" w14:textId="77777777" w:rsidR="007208FD" w:rsidRPr="007208FD" w:rsidRDefault="007208FD" w:rsidP="00914261">
      <w:pPr>
        <w:numPr>
          <w:ilvl w:val="1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Особенности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: Экономия ресурсов, но увеличение времени выполнения из-за последовательности.</w:t>
      </w:r>
    </w:p>
    <w:p w14:paraId="3B7E87BE" w14:textId="77777777" w:rsidR="007208FD" w:rsidRPr="007208FD" w:rsidRDefault="007208FD" w:rsidP="0072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Ключевое различие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2A4A4F" w14:textId="77777777" w:rsidR="007208FD" w:rsidRPr="007208FD" w:rsidRDefault="007208FD" w:rsidP="0091426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Пространственные вычисления используют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параллелизм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счёт распределения задач по множеству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, что ускоряет выполнение, но требует больше аппаратного пространства.</w:t>
      </w:r>
    </w:p>
    <w:p w14:paraId="71717AB5" w14:textId="77777777" w:rsidR="007208FD" w:rsidRPr="007208FD" w:rsidRDefault="007208FD" w:rsidP="0091426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Временные вычисления используют </w:t>
      </w:r>
      <w:r w:rsidRPr="007208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переиспользование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ресурсов во времени, что экономит место, но увеличивает задержки.</w:t>
      </w:r>
    </w:p>
    <w:p w14:paraId="297D72EF" w14:textId="77777777" w:rsidR="007208FD" w:rsidRPr="007208FD" w:rsidRDefault="007208FD" w:rsidP="0091426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CGRA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оба подхода могут комбинироваться: пространственный параллелизм для независимых операций и временное планирование для оптимизации использования </w:t>
      </w:r>
      <w:r w:rsidRPr="007208F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208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7208FD" w:rsidRPr="0072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2229" w14:textId="77777777" w:rsidR="00AB5489" w:rsidRDefault="00AB5489" w:rsidP="004167B8">
      <w:pPr>
        <w:spacing w:after="0" w:line="240" w:lineRule="auto"/>
      </w:pPr>
      <w:r>
        <w:separator/>
      </w:r>
    </w:p>
  </w:endnote>
  <w:endnote w:type="continuationSeparator" w:id="0">
    <w:p w14:paraId="555BA558" w14:textId="77777777" w:rsidR="00AB5489" w:rsidRDefault="00AB5489" w:rsidP="0041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8D5F" w14:textId="77777777" w:rsidR="00AB5489" w:rsidRDefault="00AB5489" w:rsidP="004167B8">
      <w:pPr>
        <w:spacing w:after="0" w:line="240" w:lineRule="auto"/>
      </w:pPr>
      <w:r>
        <w:separator/>
      </w:r>
    </w:p>
  </w:footnote>
  <w:footnote w:type="continuationSeparator" w:id="0">
    <w:p w14:paraId="2454524B" w14:textId="77777777" w:rsidR="00AB5489" w:rsidRDefault="00AB5489" w:rsidP="0041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BBF"/>
    <w:multiLevelType w:val="multilevel"/>
    <w:tmpl w:val="401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F7121"/>
    <w:multiLevelType w:val="multilevel"/>
    <w:tmpl w:val="AA8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72D8"/>
    <w:multiLevelType w:val="multilevel"/>
    <w:tmpl w:val="4FF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83397"/>
    <w:multiLevelType w:val="multilevel"/>
    <w:tmpl w:val="D6F0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2C2CAA"/>
    <w:multiLevelType w:val="multilevel"/>
    <w:tmpl w:val="65F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3C56A6"/>
    <w:multiLevelType w:val="multilevel"/>
    <w:tmpl w:val="C224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4B2267"/>
    <w:multiLevelType w:val="multilevel"/>
    <w:tmpl w:val="F78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4E0847"/>
    <w:multiLevelType w:val="multilevel"/>
    <w:tmpl w:val="92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F53158"/>
    <w:multiLevelType w:val="multilevel"/>
    <w:tmpl w:val="527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4E7A95"/>
    <w:multiLevelType w:val="multilevel"/>
    <w:tmpl w:val="FD9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32DCB"/>
    <w:multiLevelType w:val="multilevel"/>
    <w:tmpl w:val="2246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7B3C25"/>
    <w:multiLevelType w:val="multilevel"/>
    <w:tmpl w:val="469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AF7615"/>
    <w:multiLevelType w:val="multilevel"/>
    <w:tmpl w:val="8E86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C7208E"/>
    <w:multiLevelType w:val="multilevel"/>
    <w:tmpl w:val="2082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247966"/>
    <w:multiLevelType w:val="multilevel"/>
    <w:tmpl w:val="1FC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7D4C7A"/>
    <w:multiLevelType w:val="multilevel"/>
    <w:tmpl w:val="684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ED2F58"/>
    <w:multiLevelType w:val="multilevel"/>
    <w:tmpl w:val="F102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F147C0"/>
    <w:multiLevelType w:val="multilevel"/>
    <w:tmpl w:val="8D8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E51D9"/>
    <w:multiLevelType w:val="multilevel"/>
    <w:tmpl w:val="4B9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0625E4"/>
    <w:multiLevelType w:val="multilevel"/>
    <w:tmpl w:val="CC7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707C0E"/>
    <w:multiLevelType w:val="multilevel"/>
    <w:tmpl w:val="FB9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7EB69DB"/>
    <w:multiLevelType w:val="multilevel"/>
    <w:tmpl w:val="A4A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402529"/>
    <w:multiLevelType w:val="multilevel"/>
    <w:tmpl w:val="7B9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4F70E2"/>
    <w:multiLevelType w:val="hybridMultilevel"/>
    <w:tmpl w:val="B094B58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" w15:restartNumberingAfterBreak="0">
    <w:nsid w:val="089E4B50"/>
    <w:multiLevelType w:val="multilevel"/>
    <w:tmpl w:val="057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EB3D32"/>
    <w:multiLevelType w:val="multilevel"/>
    <w:tmpl w:val="F3B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331409"/>
    <w:multiLevelType w:val="multilevel"/>
    <w:tmpl w:val="BECE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4845E4"/>
    <w:multiLevelType w:val="multilevel"/>
    <w:tmpl w:val="1C8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01448"/>
    <w:multiLevelType w:val="multilevel"/>
    <w:tmpl w:val="9D1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2E1BDE"/>
    <w:multiLevelType w:val="multilevel"/>
    <w:tmpl w:val="8738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43432A"/>
    <w:multiLevelType w:val="multilevel"/>
    <w:tmpl w:val="D8C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810B2E"/>
    <w:multiLevelType w:val="hybridMultilevel"/>
    <w:tmpl w:val="15A6F6A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2" w15:restartNumberingAfterBreak="0">
    <w:nsid w:val="0BC52B4E"/>
    <w:multiLevelType w:val="multilevel"/>
    <w:tmpl w:val="26E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C93D76"/>
    <w:multiLevelType w:val="multilevel"/>
    <w:tmpl w:val="39A8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C3C18A0"/>
    <w:multiLevelType w:val="multilevel"/>
    <w:tmpl w:val="E0CA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C98591A"/>
    <w:multiLevelType w:val="multilevel"/>
    <w:tmpl w:val="1EA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D15821"/>
    <w:multiLevelType w:val="multilevel"/>
    <w:tmpl w:val="7A4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DA3C8F"/>
    <w:multiLevelType w:val="multilevel"/>
    <w:tmpl w:val="070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E25BB2"/>
    <w:multiLevelType w:val="multilevel"/>
    <w:tmpl w:val="143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437C52"/>
    <w:multiLevelType w:val="multilevel"/>
    <w:tmpl w:val="75F4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D7E4F9B"/>
    <w:multiLevelType w:val="multilevel"/>
    <w:tmpl w:val="7418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684FD9"/>
    <w:multiLevelType w:val="multilevel"/>
    <w:tmpl w:val="118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875844"/>
    <w:multiLevelType w:val="multilevel"/>
    <w:tmpl w:val="ECE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9748CA"/>
    <w:multiLevelType w:val="multilevel"/>
    <w:tmpl w:val="4FF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FE16E0E"/>
    <w:multiLevelType w:val="multilevel"/>
    <w:tmpl w:val="D94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7A576B"/>
    <w:multiLevelType w:val="multilevel"/>
    <w:tmpl w:val="D92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D56846"/>
    <w:multiLevelType w:val="multilevel"/>
    <w:tmpl w:val="199A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644E21"/>
    <w:multiLevelType w:val="multilevel"/>
    <w:tmpl w:val="1A2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219024C"/>
    <w:multiLevelType w:val="multilevel"/>
    <w:tmpl w:val="BCFC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27B23EA"/>
    <w:multiLevelType w:val="hybridMultilevel"/>
    <w:tmpl w:val="0CC400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0" w15:restartNumberingAfterBreak="0">
    <w:nsid w:val="12FB5BD2"/>
    <w:multiLevelType w:val="multilevel"/>
    <w:tmpl w:val="B26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08263E"/>
    <w:multiLevelType w:val="multilevel"/>
    <w:tmpl w:val="8F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4634FF5"/>
    <w:multiLevelType w:val="multilevel"/>
    <w:tmpl w:val="40A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647A33"/>
    <w:multiLevelType w:val="multilevel"/>
    <w:tmpl w:val="772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A374B3"/>
    <w:multiLevelType w:val="multilevel"/>
    <w:tmpl w:val="74B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BC3570"/>
    <w:multiLevelType w:val="multilevel"/>
    <w:tmpl w:val="809A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E01934"/>
    <w:multiLevelType w:val="multilevel"/>
    <w:tmpl w:val="453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4F8111E"/>
    <w:multiLevelType w:val="multilevel"/>
    <w:tmpl w:val="D328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033F5E"/>
    <w:multiLevelType w:val="multilevel"/>
    <w:tmpl w:val="89B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1753AA"/>
    <w:multiLevelType w:val="multilevel"/>
    <w:tmpl w:val="EB5C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5674E13"/>
    <w:multiLevelType w:val="multilevel"/>
    <w:tmpl w:val="EEF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A641EA"/>
    <w:multiLevelType w:val="multilevel"/>
    <w:tmpl w:val="E75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DA0A6E"/>
    <w:multiLevelType w:val="multilevel"/>
    <w:tmpl w:val="B62E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63222F0"/>
    <w:multiLevelType w:val="multilevel"/>
    <w:tmpl w:val="054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950106"/>
    <w:multiLevelType w:val="multilevel"/>
    <w:tmpl w:val="FFE2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0C582A"/>
    <w:multiLevelType w:val="multilevel"/>
    <w:tmpl w:val="F24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7111A1E"/>
    <w:multiLevelType w:val="multilevel"/>
    <w:tmpl w:val="5CA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7276DF6"/>
    <w:multiLevelType w:val="multilevel"/>
    <w:tmpl w:val="8B7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702CE5"/>
    <w:multiLevelType w:val="multilevel"/>
    <w:tmpl w:val="2E3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813FA9"/>
    <w:multiLevelType w:val="multilevel"/>
    <w:tmpl w:val="F82C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90637CE"/>
    <w:multiLevelType w:val="multilevel"/>
    <w:tmpl w:val="559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1D23CA"/>
    <w:multiLevelType w:val="multilevel"/>
    <w:tmpl w:val="84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2F525D"/>
    <w:multiLevelType w:val="multilevel"/>
    <w:tmpl w:val="0A2C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9800515"/>
    <w:multiLevelType w:val="multilevel"/>
    <w:tmpl w:val="3094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3A5251"/>
    <w:multiLevelType w:val="multilevel"/>
    <w:tmpl w:val="7F3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862D40"/>
    <w:multiLevelType w:val="multilevel"/>
    <w:tmpl w:val="5B0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DB54E7"/>
    <w:multiLevelType w:val="multilevel"/>
    <w:tmpl w:val="BED6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7B39E7"/>
    <w:multiLevelType w:val="multilevel"/>
    <w:tmpl w:val="1A74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933F1F"/>
    <w:multiLevelType w:val="multilevel"/>
    <w:tmpl w:val="A852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5A1030"/>
    <w:multiLevelType w:val="multilevel"/>
    <w:tmpl w:val="8BD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B957AC"/>
    <w:multiLevelType w:val="multilevel"/>
    <w:tmpl w:val="5D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C81F2B"/>
    <w:multiLevelType w:val="multilevel"/>
    <w:tmpl w:val="D04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D331F7"/>
    <w:multiLevelType w:val="multilevel"/>
    <w:tmpl w:val="1A3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56522C"/>
    <w:multiLevelType w:val="multilevel"/>
    <w:tmpl w:val="433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F966593"/>
    <w:multiLevelType w:val="multilevel"/>
    <w:tmpl w:val="20E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FB938A7"/>
    <w:multiLevelType w:val="multilevel"/>
    <w:tmpl w:val="1C6C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FD02189"/>
    <w:multiLevelType w:val="multilevel"/>
    <w:tmpl w:val="8D4A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F35439"/>
    <w:multiLevelType w:val="multilevel"/>
    <w:tmpl w:val="BBBE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1A082E"/>
    <w:multiLevelType w:val="multilevel"/>
    <w:tmpl w:val="1B0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672FFF"/>
    <w:multiLevelType w:val="multilevel"/>
    <w:tmpl w:val="2A7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D50E90"/>
    <w:multiLevelType w:val="multilevel"/>
    <w:tmpl w:val="D24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780303"/>
    <w:multiLevelType w:val="multilevel"/>
    <w:tmpl w:val="7E76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4627DD2"/>
    <w:multiLevelType w:val="multilevel"/>
    <w:tmpl w:val="686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7D016F"/>
    <w:multiLevelType w:val="multilevel"/>
    <w:tmpl w:val="7C7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A03932"/>
    <w:multiLevelType w:val="multilevel"/>
    <w:tmpl w:val="C0E8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7CD2CED"/>
    <w:multiLevelType w:val="multilevel"/>
    <w:tmpl w:val="9D58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8017545"/>
    <w:multiLevelType w:val="multilevel"/>
    <w:tmpl w:val="3DBC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8602619"/>
    <w:multiLevelType w:val="hybridMultilevel"/>
    <w:tmpl w:val="A742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C846F6"/>
    <w:multiLevelType w:val="multilevel"/>
    <w:tmpl w:val="3974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9205979"/>
    <w:multiLevelType w:val="multilevel"/>
    <w:tmpl w:val="63E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45093E"/>
    <w:multiLevelType w:val="multilevel"/>
    <w:tmpl w:val="9D7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9B4CE9"/>
    <w:multiLevelType w:val="multilevel"/>
    <w:tmpl w:val="823C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9EF6E91"/>
    <w:multiLevelType w:val="multilevel"/>
    <w:tmpl w:val="EEB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1227DF"/>
    <w:multiLevelType w:val="multilevel"/>
    <w:tmpl w:val="B36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413024"/>
    <w:multiLevelType w:val="multilevel"/>
    <w:tmpl w:val="415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2A787547"/>
    <w:multiLevelType w:val="multilevel"/>
    <w:tmpl w:val="FA9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167921"/>
    <w:multiLevelType w:val="multilevel"/>
    <w:tmpl w:val="66E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DB7DB7"/>
    <w:multiLevelType w:val="multilevel"/>
    <w:tmpl w:val="5BA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2CF025F1"/>
    <w:multiLevelType w:val="multilevel"/>
    <w:tmpl w:val="A11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DCE6AC7"/>
    <w:multiLevelType w:val="multilevel"/>
    <w:tmpl w:val="24B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D2151D"/>
    <w:multiLevelType w:val="multilevel"/>
    <w:tmpl w:val="66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F70E19"/>
    <w:multiLevelType w:val="multilevel"/>
    <w:tmpl w:val="1AC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DFC5706"/>
    <w:multiLevelType w:val="multilevel"/>
    <w:tmpl w:val="B16C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E356769"/>
    <w:multiLevelType w:val="multilevel"/>
    <w:tmpl w:val="F6D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2E970E6A"/>
    <w:multiLevelType w:val="multilevel"/>
    <w:tmpl w:val="581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EBC227C"/>
    <w:multiLevelType w:val="multilevel"/>
    <w:tmpl w:val="608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9F2F39"/>
    <w:multiLevelType w:val="multilevel"/>
    <w:tmpl w:val="D23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560AE6"/>
    <w:multiLevelType w:val="multilevel"/>
    <w:tmpl w:val="7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8933F0"/>
    <w:multiLevelType w:val="multilevel"/>
    <w:tmpl w:val="5902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3B3BAE"/>
    <w:multiLevelType w:val="multilevel"/>
    <w:tmpl w:val="8C9A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23F66B6"/>
    <w:multiLevelType w:val="multilevel"/>
    <w:tmpl w:val="5E3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2582794"/>
    <w:multiLevelType w:val="multilevel"/>
    <w:tmpl w:val="4B4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2940FBE"/>
    <w:multiLevelType w:val="multilevel"/>
    <w:tmpl w:val="33F6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3063B9F"/>
    <w:multiLevelType w:val="multilevel"/>
    <w:tmpl w:val="EA3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39510BB"/>
    <w:multiLevelType w:val="multilevel"/>
    <w:tmpl w:val="316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8B04BE"/>
    <w:multiLevelType w:val="multilevel"/>
    <w:tmpl w:val="2B16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9449B2"/>
    <w:multiLevelType w:val="multilevel"/>
    <w:tmpl w:val="D5A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B76E2C"/>
    <w:multiLevelType w:val="multilevel"/>
    <w:tmpl w:val="D83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D038AE"/>
    <w:multiLevelType w:val="multilevel"/>
    <w:tmpl w:val="2FE6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9BB00C5"/>
    <w:multiLevelType w:val="multilevel"/>
    <w:tmpl w:val="7EA0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BA157E6"/>
    <w:multiLevelType w:val="multilevel"/>
    <w:tmpl w:val="BBCC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C7F248A"/>
    <w:multiLevelType w:val="multilevel"/>
    <w:tmpl w:val="DB4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B645A3"/>
    <w:multiLevelType w:val="multilevel"/>
    <w:tmpl w:val="7FE4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B646B2"/>
    <w:multiLevelType w:val="multilevel"/>
    <w:tmpl w:val="DB5A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0C1D34"/>
    <w:multiLevelType w:val="multilevel"/>
    <w:tmpl w:val="18D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8A6613"/>
    <w:multiLevelType w:val="multilevel"/>
    <w:tmpl w:val="47A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E9F0FB2"/>
    <w:multiLevelType w:val="multilevel"/>
    <w:tmpl w:val="9846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F902746"/>
    <w:multiLevelType w:val="multilevel"/>
    <w:tmpl w:val="E722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03870C2"/>
    <w:multiLevelType w:val="multilevel"/>
    <w:tmpl w:val="65F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0A827FE"/>
    <w:multiLevelType w:val="multilevel"/>
    <w:tmpl w:val="C79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10D61A5"/>
    <w:multiLevelType w:val="multilevel"/>
    <w:tmpl w:val="718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016CFE"/>
    <w:multiLevelType w:val="multilevel"/>
    <w:tmpl w:val="1A8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5F040C"/>
    <w:multiLevelType w:val="multilevel"/>
    <w:tmpl w:val="EA4C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27B22AF"/>
    <w:multiLevelType w:val="multilevel"/>
    <w:tmpl w:val="840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2F31D83"/>
    <w:multiLevelType w:val="multilevel"/>
    <w:tmpl w:val="AC9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8E5B0D"/>
    <w:multiLevelType w:val="multilevel"/>
    <w:tmpl w:val="9AC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E03557"/>
    <w:multiLevelType w:val="multilevel"/>
    <w:tmpl w:val="280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41D619E"/>
    <w:multiLevelType w:val="multilevel"/>
    <w:tmpl w:val="4D2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45C342B"/>
    <w:multiLevelType w:val="multilevel"/>
    <w:tmpl w:val="180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087973"/>
    <w:multiLevelType w:val="multilevel"/>
    <w:tmpl w:val="F83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150C68"/>
    <w:multiLevelType w:val="multilevel"/>
    <w:tmpl w:val="57D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290319"/>
    <w:multiLevelType w:val="multilevel"/>
    <w:tmpl w:val="EC3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5633948"/>
    <w:multiLevelType w:val="multilevel"/>
    <w:tmpl w:val="9474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00292C"/>
    <w:multiLevelType w:val="multilevel"/>
    <w:tmpl w:val="82A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4F08F7"/>
    <w:multiLevelType w:val="multilevel"/>
    <w:tmpl w:val="33B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496EAD"/>
    <w:multiLevelType w:val="multilevel"/>
    <w:tmpl w:val="47B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B949E3"/>
    <w:multiLevelType w:val="multilevel"/>
    <w:tmpl w:val="903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7C62E2D"/>
    <w:multiLevelType w:val="multilevel"/>
    <w:tmpl w:val="579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0E7F2C"/>
    <w:multiLevelType w:val="multilevel"/>
    <w:tmpl w:val="08E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8D12CCE"/>
    <w:multiLevelType w:val="multilevel"/>
    <w:tmpl w:val="16A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15690C"/>
    <w:multiLevelType w:val="multilevel"/>
    <w:tmpl w:val="9740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9587D5A"/>
    <w:multiLevelType w:val="multilevel"/>
    <w:tmpl w:val="90B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3B7634"/>
    <w:multiLevelType w:val="multilevel"/>
    <w:tmpl w:val="E268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AB370CC"/>
    <w:multiLevelType w:val="multilevel"/>
    <w:tmpl w:val="1EB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251BDD"/>
    <w:multiLevelType w:val="multilevel"/>
    <w:tmpl w:val="312C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B36246A"/>
    <w:multiLevelType w:val="multilevel"/>
    <w:tmpl w:val="6256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B5E1D70"/>
    <w:multiLevelType w:val="multilevel"/>
    <w:tmpl w:val="10B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B720CBD"/>
    <w:multiLevelType w:val="multilevel"/>
    <w:tmpl w:val="E7B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802AA1"/>
    <w:multiLevelType w:val="multilevel"/>
    <w:tmpl w:val="2BA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B820BD9"/>
    <w:multiLevelType w:val="multilevel"/>
    <w:tmpl w:val="7C5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FD79CE"/>
    <w:multiLevelType w:val="multilevel"/>
    <w:tmpl w:val="4BD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C616D93"/>
    <w:multiLevelType w:val="multilevel"/>
    <w:tmpl w:val="010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D434203"/>
    <w:multiLevelType w:val="multilevel"/>
    <w:tmpl w:val="526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D6618EB"/>
    <w:multiLevelType w:val="multilevel"/>
    <w:tmpl w:val="4F6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ECB769F"/>
    <w:multiLevelType w:val="multilevel"/>
    <w:tmpl w:val="254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F651F3D"/>
    <w:multiLevelType w:val="multilevel"/>
    <w:tmpl w:val="3DD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F7D2EDC"/>
    <w:multiLevelType w:val="multilevel"/>
    <w:tmpl w:val="F32C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FD847D7"/>
    <w:multiLevelType w:val="multilevel"/>
    <w:tmpl w:val="6E1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FE709D6"/>
    <w:multiLevelType w:val="multilevel"/>
    <w:tmpl w:val="FCAA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0104C97"/>
    <w:multiLevelType w:val="multilevel"/>
    <w:tmpl w:val="18DE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021471B"/>
    <w:multiLevelType w:val="multilevel"/>
    <w:tmpl w:val="470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0FB624D"/>
    <w:multiLevelType w:val="multilevel"/>
    <w:tmpl w:val="DBD4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1C70EEF"/>
    <w:multiLevelType w:val="multilevel"/>
    <w:tmpl w:val="2B68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1CC403A"/>
    <w:multiLevelType w:val="multilevel"/>
    <w:tmpl w:val="5434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1DE7986"/>
    <w:multiLevelType w:val="multilevel"/>
    <w:tmpl w:val="65F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2204D6C"/>
    <w:multiLevelType w:val="multilevel"/>
    <w:tmpl w:val="FFD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26A7073"/>
    <w:multiLevelType w:val="multilevel"/>
    <w:tmpl w:val="85A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28F72D1"/>
    <w:multiLevelType w:val="multilevel"/>
    <w:tmpl w:val="2252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30E770A"/>
    <w:multiLevelType w:val="multilevel"/>
    <w:tmpl w:val="297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32440F1"/>
    <w:multiLevelType w:val="multilevel"/>
    <w:tmpl w:val="2F9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377317C"/>
    <w:multiLevelType w:val="multilevel"/>
    <w:tmpl w:val="25D4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3FD54AB"/>
    <w:multiLevelType w:val="multilevel"/>
    <w:tmpl w:val="E94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41C0FE1"/>
    <w:multiLevelType w:val="multilevel"/>
    <w:tmpl w:val="D0A6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56F57B8"/>
    <w:multiLevelType w:val="multilevel"/>
    <w:tmpl w:val="DD9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851863"/>
    <w:multiLevelType w:val="multilevel"/>
    <w:tmpl w:val="8298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59C0EFB"/>
    <w:multiLevelType w:val="multilevel"/>
    <w:tmpl w:val="F16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5AF6EE1"/>
    <w:multiLevelType w:val="multilevel"/>
    <w:tmpl w:val="E30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B2656C"/>
    <w:multiLevelType w:val="multilevel"/>
    <w:tmpl w:val="5E4E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5DA456D"/>
    <w:multiLevelType w:val="multilevel"/>
    <w:tmpl w:val="6EA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5EB57B7"/>
    <w:multiLevelType w:val="multilevel"/>
    <w:tmpl w:val="85C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62A53C6"/>
    <w:multiLevelType w:val="multilevel"/>
    <w:tmpl w:val="3DD2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537F5E"/>
    <w:multiLevelType w:val="multilevel"/>
    <w:tmpl w:val="01E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69143CB"/>
    <w:multiLevelType w:val="multilevel"/>
    <w:tmpl w:val="21A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F702B9"/>
    <w:multiLevelType w:val="multilevel"/>
    <w:tmpl w:val="582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8075764"/>
    <w:multiLevelType w:val="multilevel"/>
    <w:tmpl w:val="D5A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2B2C41"/>
    <w:multiLevelType w:val="multilevel"/>
    <w:tmpl w:val="CE5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8865126"/>
    <w:multiLevelType w:val="multilevel"/>
    <w:tmpl w:val="E994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8FB6CB5"/>
    <w:multiLevelType w:val="multilevel"/>
    <w:tmpl w:val="580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A472436"/>
    <w:multiLevelType w:val="multilevel"/>
    <w:tmpl w:val="D49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B2723E9"/>
    <w:multiLevelType w:val="multilevel"/>
    <w:tmpl w:val="A136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B354DF8"/>
    <w:multiLevelType w:val="multilevel"/>
    <w:tmpl w:val="AFEA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B905BA8"/>
    <w:multiLevelType w:val="multilevel"/>
    <w:tmpl w:val="F40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C5B6117"/>
    <w:multiLevelType w:val="multilevel"/>
    <w:tmpl w:val="1A5A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C6E3298"/>
    <w:multiLevelType w:val="multilevel"/>
    <w:tmpl w:val="4732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CBE3FD2"/>
    <w:multiLevelType w:val="multilevel"/>
    <w:tmpl w:val="190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D7B77F2"/>
    <w:multiLevelType w:val="multilevel"/>
    <w:tmpl w:val="9D2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5E44311D"/>
    <w:multiLevelType w:val="multilevel"/>
    <w:tmpl w:val="BBA4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EF9326F"/>
    <w:multiLevelType w:val="multilevel"/>
    <w:tmpl w:val="350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5E5A80"/>
    <w:multiLevelType w:val="multilevel"/>
    <w:tmpl w:val="516C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697787"/>
    <w:multiLevelType w:val="multilevel"/>
    <w:tmpl w:val="9F4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5F725796"/>
    <w:multiLevelType w:val="multilevel"/>
    <w:tmpl w:val="A738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F73183A"/>
    <w:multiLevelType w:val="multilevel"/>
    <w:tmpl w:val="5CE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FB61742"/>
    <w:multiLevelType w:val="multilevel"/>
    <w:tmpl w:val="E78E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0B3743C"/>
    <w:multiLevelType w:val="multilevel"/>
    <w:tmpl w:val="C9C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9C76CB"/>
    <w:multiLevelType w:val="multilevel"/>
    <w:tmpl w:val="596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A252C2"/>
    <w:multiLevelType w:val="multilevel"/>
    <w:tmpl w:val="3B3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360246F"/>
    <w:multiLevelType w:val="multilevel"/>
    <w:tmpl w:val="F1B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6F53D7"/>
    <w:multiLevelType w:val="multilevel"/>
    <w:tmpl w:val="631A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39A68D5"/>
    <w:multiLevelType w:val="multilevel"/>
    <w:tmpl w:val="F3D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4F96754"/>
    <w:multiLevelType w:val="hybridMultilevel"/>
    <w:tmpl w:val="799E115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30" w15:restartNumberingAfterBreak="0">
    <w:nsid w:val="65357E98"/>
    <w:multiLevelType w:val="multilevel"/>
    <w:tmpl w:val="A46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5FC3DF9"/>
    <w:multiLevelType w:val="multilevel"/>
    <w:tmpl w:val="8B5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60B0984"/>
    <w:multiLevelType w:val="multilevel"/>
    <w:tmpl w:val="928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260250"/>
    <w:multiLevelType w:val="multilevel"/>
    <w:tmpl w:val="E480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69C4129"/>
    <w:multiLevelType w:val="multilevel"/>
    <w:tmpl w:val="19CA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6D13E5E"/>
    <w:multiLevelType w:val="multilevel"/>
    <w:tmpl w:val="B1F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7241C1F"/>
    <w:multiLevelType w:val="multilevel"/>
    <w:tmpl w:val="FAE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76D036D"/>
    <w:multiLevelType w:val="multilevel"/>
    <w:tmpl w:val="36A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7CC4C79"/>
    <w:multiLevelType w:val="multilevel"/>
    <w:tmpl w:val="ECB4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96356FE"/>
    <w:multiLevelType w:val="multilevel"/>
    <w:tmpl w:val="2D3E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9BD4312"/>
    <w:multiLevelType w:val="multilevel"/>
    <w:tmpl w:val="77E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ACE39FD"/>
    <w:multiLevelType w:val="multilevel"/>
    <w:tmpl w:val="B99A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AD41C79"/>
    <w:multiLevelType w:val="multilevel"/>
    <w:tmpl w:val="1ADE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ADC583F"/>
    <w:multiLevelType w:val="multilevel"/>
    <w:tmpl w:val="79B0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B25284D"/>
    <w:multiLevelType w:val="multilevel"/>
    <w:tmpl w:val="98F0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B58617D"/>
    <w:multiLevelType w:val="multilevel"/>
    <w:tmpl w:val="6FA0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BD058C3"/>
    <w:multiLevelType w:val="hybridMultilevel"/>
    <w:tmpl w:val="18B2CD1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7" w15:restartNumberingAfterBreak="0">
    <w:nsid w:val="6BE622CE"/>
    <w:multiLevelType w:val="multilevel"/>
    <w:tmpl w:val="DF3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0451E8"/>
    <w:multiLevelType w:val="multilevel"/>
    <w:tmpl w:val="F98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770858"/>
    <w:multiLevelType w:val="multilevel"/>
    <w:tmpl w:val="9A5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EB201AF"/>
    <w:multiLevelType w:val="multilevel"/>
    <w:tmpl w:val="8884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F8C1620"/>
    <w:multiLevelType w:val="multilevel"/>
    <w:tmpl w:val="0BF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4E325D"/>
    <w:multiLevelType w:val="hybridMultilevel"/>
    <w:tmpl w:val="BB14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1087D0E"/>
    <w:multiLevelType w:val="multilevel"/>
    <w:tmpl w:val="9F4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17B3EE0"/>
    <w:multiLevelType w:val="multilevel"/>
    <w:tmpl w:val="A0C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A52355"/>
    <w:multiLevelType w:val="multilevel"/>
    <w:tmpl w:val="54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DB259F"/>
    <w:multiLevelType w:val="multilevel"/>
    <w:tmpl w:val="F70C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249232D"/>
    <w:multiLevelType w:val="multilevel"/>
    <w:tmpl w:val="3F30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2851717"/>
    <w:multiLevelType w:val="multilevel"/>
    <w:tmpl w:val="05C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2A04435"/>
    <w:multiLevelType w:val="multilevel"/>
    <w:tmpl w:val="B81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291C40"/>
    <w:multiLevelType w:val="multilevel"/>
    <w:tmpl w:val="E9D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A10EC0"/>
    <w:multiLevelType w:val="multilevel"/>
    <w:tmpl w:val="175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BC117F"/>
    <w:multiLevelType w:val="multilevel"/>
    <w:tmpl w:val="B0C0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727665C"/>
    <w:multiLevelType w:val="multilevel"/>
    <w:tmpl w:val="6500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7E1332E"/>
    <w:multiLevelType w:val="hybridMultilevel"/>
    <w:tmpl w:val="73D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8CF7A9B"/>
    <w:multiLevelType w:val="multilevel"/>
    <w:tmpl w:val="E3B4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93240BB"/>
    <w:multiLevelType w:val="multilevel"/>
    <w:tmpl w:val="F3A8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93B2E16"/>
    <w:multiLevelType w:val="multilevel"/>
    <w:tmpl w:val="7034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A852671"/>
    <w:multiLevelType w:val="multilevel"/>
    <w:tmpl w:val="EBB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ADF109E"/>
    <w:multiLevelType w:val="multilevel"/>
    <w:tmpl w:val="43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AEB4B98"/>
    <w:multiLevelType w:val="multilevel"/>
    <w:tmpl w:val="AC5C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3167BC"/>
    <w:multiLevelType w:val="multilevel"/>
    <w:tmpl w:val="D6E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E2687D"/>
    <w:multiLevelType w:val="multilevel"/>
    <w:tmpl w:val="A710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356390"/>
    <w:multiLevelType w:val="multilevel"/>
    <w:tmpl w:val="C0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1F5E65"/>
    <w:multiLevelType w:val="multilevel"/>
    <w:tmpl w:val="365C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D2D69B1"/>
    <w:multiLevelType w:val="multilevel"/>
    <w:tmpl w:val="119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642E33"/>
    <w:multiLevelType w:val="multilevel"/>
    <w:tmpl w:val="101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C966F8"/>
    <w:multiLevelType w:val="multilevel"/>
    <w:tmpl w:val="171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0A0A1E"/>
    <w:multiLevelType w:val="multilevel"/>
    <w:tmpl w:val="888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E427B6A"/>
    <w:multiLevelType w:val="multilevel"/>
    <w:tmpl w:val="C704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EC93C75"/>
    <w:multiLevelType w:val="multilevel"/>
    <w:tmpl w:val="3DCE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ED80A47"/>
    <w:multiLevelType w:val="multilevel"/>
    <w:tmpl w:val="D0B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DD3F57"/>
    <w:multiLevelType w:val="multilevel"/>
    <w:tmpl w:val="721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EE311A0"/>
    <w:multiLevelType w:val="multilevel"/>
    <w:tmpl w:val="B1E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FB412C"/>
    <w:multiLevelType w:val="multilevel"/>
    <w:tmpl w:val="F26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FA947C4"/>
    <w:multiLevelType w:val="multilevel"/>
    <w:tmpl w:val="F97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D032C7"/>
    <w:multiLevelType w:val="multilevel"/>
    <w:tmpl w:val="6894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FEB2278"/>
    <w:multiLevelType w:val="multilevel"/>
    <w:tmpl w:val="279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7"/>
  </w:num>
  <w:num w:numId="2">
    <w:abstractNumId w:val="246"/>
  </w:num>
  <w:num w:numId="3">
    <w:abstractNumId w:val="31"/>
  </w:num>
  <w:num w:numId="4">
    <w:abstractNumId w:val="49"/>
  </w:num>
  <w:num w:numId="5">
    <w:abstractNumId w:val="23"/>
  </w:num>
  <w:num w:numId="6">
    <w:abstractNumId w:val="266"/>
  </w:num>
  <w:num w:numId="7">
    <w:abstractNumId w:val="52"/>
  </w:num>
  <w:num w:numId="8">
    <w:abstractNumId w:val="192"/>
  </w:num>
  <w:num w:numId="9">
    <w:abstractNumId w:val="244"/>
  </w:num>
  <w:num w:numId="10">
    <w:abstractNumId w:val="12"/>
  </w:num>
  <w:num w:numId="11">
    <w:abstractNumId w:val="229"/>
  </w:num>
  <w:num w:numId="12">
    <w:abstractNumId w:val="96"/>
  </w:num>
  <w:num w:numId="13">
    <w:abstractNumId w:val="170"/>
  </w:num>
  <w:num w:numId="14">
    <w:abstractNumId w:val="33"/>
  </w:num>
  <w:num w:numId="15">
    <w:abstractNumId w:val="278"/>
  </w:num>
  <w:num w:numId="16">
    <w:abstractNumId w:val="182"/>
  </w:num>
  <w:num w:numId="17">
    <w:abstractNumId w:val="36"/>
  </w:num>
  <w:num w:numId="18">
    <w:abstractNumId w:val="42"/>
  </w:num>
  <w:num w:numId="19">
    <w:abstractNumId w:val="248"/>
  </w:num>
  <w:num w:numId="20">
    <w:abstractNumId w:val="110"/>
  </w:num>
  <w:num w:numId="21">
    <w:abstractNumId w:val="262"/>
  </w:num>
  <w:num w:numId="22">
    <w:abstractNumId w:val="272"/>
  </w:num>
  <w:num w:numId="23">
    <w:abstractNumId w:val="93"/>
  </w:num>
  <w:num w:numId="24">
    <w:abstractNumId w:val="175"/>
  </w:num>
  <w:num w:numId="25">
    <w:abstractNumId w:val="141"/>
  </w:num>
  <w:num w:numId="26">
    <w:abstractNumId w:val="35"/>
  </w:num>
  <w:num w:numId="27">
    <w:abstractNumId w:val="58"/>
  </w:num>
  <w:num w:numId="28">
    <w:abstractNumId w:val="180"/>
  </w:num>
  <w:num w:numId="29">
    <w:abstractNumId w:val="105"/>
  </w:num>
  <w:num w:numId="30">
    <w:abstractNumId w:val="270"/>
  </w:num>
  <w:num w:numId="31">
    <w:abstractNumId w:val="4"/>
  </w:num>
  <w:num w:numId="32">
    <w:abstractNumId w:val="184"/>
  </w:num>
  <w:num w:numId="33">
    <w:abstractNumId w:val="138"/>
  </w:num>
  <w:num w:numId="34">
    <w:abstractNumId w:val="183"/>
  </w:num>
  <w:num w:numId="35">
    <w:abstractNumId w:val="265"/>
  </w:num>
  <w:num w:numId="36">
    <w:abstractNumId w:val="40"/>
  </w:num>
  <w:num w:numId="37">
    <w:abstractNumId w:val="189"/>
  </w:num>
  <w:num w:numId="38">
    <w:abstractNumId w:val="76"/>
  </w:num>
  <w:num w:numId="39">
    <w:abstractNumId w:val="217"/>
  </w:num>
  <w:num w:numId="40">
    <w:abstractNumId w:val="19"/>
  </w:num>
  <w:num w:numId="41">
    <w:abstractNumId w:val="70"/>
  </w:num>
  <w:num w:numId="42">
    <w:abstractNumId w:val="109"/>
  </w:num>
  <w:num w:numId="43">
    <w:abstractNumId w:val="220"/>
  </w:num>
  <w:num w:numId="44">
    <w:abstractNumId w:val="137"/>
  </w:num>
  <w:num w:numId="45">
    <w:abstractNumId w:val="169"/>
  </w:num>
  <w:num w:numId="46">
    <w:abstractNumId w:val="264"/>
  </w:num>
  <w:num w:numId="47">
    <w:abstractNumId w:val="186"/>
  </w:num>
  <w:num w:numId="48">
    <w:abstractNumId w:val="237"/>
  </w:num>
  <w:num w:numId="49">
    <w:abstractNumId w:val="194"/>
  </w:num>
  <w:num w:numId="50">
    <w:abstractNumId w:val="7"/>
  </w:num>
  <w:num w:numId="51">
    <w:abstractNumId w:val="251"/>
  </w:num>
  <w:num w:numId="52">
    <w:abstractNumId w:val="61"/>
  </w:num>
  <w:num w:numId="53">
    <w:abstractNumId w:val="9"/>
  </w:num>
  <w:num w:numId="54">
    <w:abstractNumId w:val="232"/>
  </w:num>
  <w:num w:numId="55">
    <w:abstractNumId w:val="190"/>
  </w:num>
  <w:num w:numId="56">
    <w:abstractNumId w:val="224"/>
  </w:num>
  <w:num w:numId="57">
    <w:abstractNumId w:val="173"/>
  </w:num>
  <w:num w:numId="58">
    <w:abstractNumId w:val="233"/>
  </w:num>
  <w:num w:numId="59">
    <w:abstractNumId w:val="114"/>
  </w:num>
  <w:num w:numId="60">
    <w:abstractNumId w:val="43"/>
  </w:num>
  <w:num w:numId="61">
    <w:abstractNumId w:val="113"/>
  </w:num>
  <w:num w:numId="62">
    <w:abstractNumId w:val="211"/>
  </w:num>
  <w:num w:numId="63">
    <w:abstractNumId w:val="8"/>
  </w:num>
  <w:num w:numId="64">
    <w:abstractNumId w:val="94"/>
  </w:num>
  <w:num w:numId="65">
    <w:abstractNumId w:val="135"/>
  </w:num>
  <w:num w:numId="66">
    <w:abstractNumId w:val="91"/>
  </w:num>
  <w:num w:numId="67">
    <w:abstractNumId w:val="104"/>
  </w:num>
  <w:num w:numId="68">
    <w:abstractNumId w:val="198"/>
  </w:num>
  <w:num w:numId="69">
    <w:abstractNumId w:val="252"/>
  </w:num>
  <w:num w:numId="70">
    <w:abstractNumId w:val="20"/>
  </w:num>
  <w:num w:numId="71">
    <w:abstractNumId w:val="111"/>
  </w:num>
  <w:num w:numId="72">
    <w:abstractNumId w:val="107"/>
  </w:num>
  <w:num w:numId="73">
    <w:abstractNumId w:val="154"/>
  </w:num>
  <w:num w:numId="74">
    <w:abstractNumId w:val="267"/>
  </w:num>
  <w:num w:numId="75">
    <w:abstractNumId w:val="206"/>
  </w:num>
  <w:num w:numId="76">
    <w:abstractNumId w:val="209"/>
  </w:num>
  <w:num w:numId="77">
    <w:abstractNumId w:val="143"/>
  </w:num>
  <w:num w:numId="78">
    <w:abstractNumId w:val="213"/>
  </w:num>
  <w:num w:numId="79">
    <w:abstractNumId w:val="215"/>
  </w:num>
  <w:num w:numId="80">
    <w:abstractNumId w:val="123"/>
  </w:num>
  <w:num w:numId="81">
    <w:abstractNumId w:val="162"/>
  </w:num>
  <w:num w:numId="82">
    <w:abstractNumId w:val="219"/>
  </w:num>
  <w:num w:numId="83">
    <w:abstractNumId w:val="241"/>
  </w:num>
  <w:num w:numId="84">
    <w:abstractNumId w:val="65"/>
  </w:num>
  <w:num w:numId="85">
    <w:abstractNumId w:val="85"/>
  </w:num>
  <w:num w:numId="86">
    <w:abstractNumId w:val="13"/>
  </w:num>
  <w:num w:numId="87">
    <w:abstractNumId w:val="257"/>
  </w:num>
  <w:num w:numId="88">
    <w:abstractNumId w:val="51"/>
  </w:num>
  <w:num w:numId="89">
    <w:abstractNumId w:val="108"/>
  </w:num>
  <w:num w:numId="90">
    <w:abstractNumId w:val="84"/>
  </w:num>
  <w:num w:numId="91">
    <w:abstractNumId w:val="59"/>
  </w:num>
  <w:num w:numId="92">
    <w:abstractNumId w:val="147"/>
  </w:num>
  <w:num w:numId="93">
    <w:abstractNumId w:val="118"/>
  </w:num>
  <w:num w:numId="94">
    <w:abstractNumId w:val="46"/>
  </w:num>
  <w:num w:numId="95">
    <w:abstractNumId w:val="210"/>
  </w:num>
  <w:num w:numId="96">
    <w:abstractNumId w:val="263"/>
  </w:num>
  <w:num w:numId="97">
    <w:abstractNumId w:val="34"/>
  </w:num>
  <w:num w:numId="98">
    <w:abstractNumId w:val="88"/>
  </w:num>
  <w:num w:numId="99">
    <w:abstractNumId w:val="122"/>
  </w:num>
  <w:num w:numId="100">
    <w:abstractNumId w:val="47"/>
  </w:num>
  <w:num w:numId="101">
    <w:abstractNumId w:val="179"/>
  </w:num>
  <w:num w:numId="102">
    <w:abstractNumId w:val="174"/>
  </w:num>
  <w:num w:numId="103">
    <w:abstractNumId w:val="230"/>
  </w:num>
  <w:num w:numId="104">
    <w:abstractNumId w:val="282"/>
  </w:num>
  <w:num w:numId="105">
    <w:abstractNumId w:val="29"/>
  </w:num>
  <w:num w:numId="106">
    <w:abstractNumId w:val="101"/>
  </w:num>
  <w:num w:numId="107">
    <w:abstractNumId w:val="116"/>
  </w:num>
  <w:num w:numId="108">
    <w:abstractNumId w:val="202"/>
  </w:num>
  <w:num w:numId="109">
    <w:abstractNumId w:val="286"/>
  </w:num>
  <w:num w:numId="110">
    <w:abstractNumId w:val="205"/>
  </w:num>
  <w:num w:numId="111">
    <w:abstractNumId w:val="276"/>
  </w:num>
  <w:num w:numId="112">
    <w:abstractNumId w:val="68"/>
  </w:num>
  <w:num w:numId="113">
    <w:abstractNumId w:val="239"/>
  </w:num>
  <w:num w:numId="114">
    <w:abstractNumId w:val="139"/>
  </w:num>
  <w:num w:numId="115">
    <w:abstractNumId w:val="240"/>
  </w:num>
  <w:num w:numId="116">
    <w:abstractNumId w:val="17"/>
  </w:num>
  <w:num w:numId="117">
    <w:abstractNumId w:val="255"/>
  </w:num>
  <w:num w:numId="118">
    <w:abstractNumId w:val="30"/>
  </w:num>
  <w:num w:numId="119">
    <w:abstractNumId w:val="253"/>
  </w:num>
  <w:num w:numId="120">
    <w:abstractNumId w:val="72"/>
  </w:num>
  <w:num w:numId="121">
    <w:abstractNumId w:val="178"/>
  </w:num>
  <w:num w:numId="122">
    <w:abstractNumId w:val="177"/>
  </w:num>
  <w:num w:numId="123">
    <w:abstractNumId w:val="203"/>
  </w:num>
  <w:num w:numId="124">
    <w:abstractNumId w:val="163"/>
  </w:num>
  <w:num w:numId="125">
    <w:abstractNumId w:val="236"/>
  </w:num>
  <w:num w:numId="126">
    <w:abstractNumId w:val="222"/>
  </w:num>
  <w:num w:numId="127">
    <w:abstractNumId w:val="260"/>
  </w:num>
  <w:num w:numId="128">
    <w:abstractNumId w:val="133"/>
  </w:num>
  <w:num w:numId="129">
    <w:abstractNumId w:val="284"/>
  </w:num>
  <w:num w:numId="130">
    <w:abstractNumId w:val="124"/>
  </w:num>
  <w:num w:numId="131">
    <w:abstractNumId w:val="245"/>
  </w:num>
  <w:num w:numId="132">
    <w:abstractNumId w:val="275"/>
  </w:num>
  <w:num w:numId="133">
    <w:abstractNumId w:val="6"/>
  </w:num>
  <w:num w:numId="134">
    <w:abstractNumId w:val="254"/>
  </w:num>
  <w:num w:numId="135">
    <w:abstractNumId w:val="32"/>
  </w:num>
  <w:num w:numId="136">
    <w:abstractNumId w:val="78"/>
  </w:num>
  <w:num w:numId="137">
    <w:abstractNumId w:val="41"/>
  </w:num>
  <w:num w:numId="138">
    <w:abstractNumId w:val="100"/>
  </w:num>
  <w:num w:numId="139">
    <w:abstractNumId w:val="71"/>
  </w:num>
  <w:num w:numId="140">
    <w:abstractNumId w:val="196"/>
  </w:num>
  <w:num w:numId="141">
    <w:abstractNumId w:val="166"/>
  </w:num>
  <w:num w:numId="142">
    <w:abstractNumId w:val="15"/>
  </w:num>
  <w:num w:numId="143">
    <w:abstractNumId w:val="132"/>
  </w:num>
  <w:num w:numId="144">
    <w:abstractNumId w:val="25"/>
  </w:num>
  <w:num w:numId="145">
    <w:abstractNumId w:val="45"/>
  </w:num>
  <w:num w:numId="146">
    <w:abstractNumId w:val="1"/>
  </w:num>
  <w:num w:numId="147">
    <w:abstractNumId w:val="75"/>
  </w:num>
  <w:num w:numId="148">
    <w:abstractNumId w:val="171"/>
  </w:num>
  <w:num w:numId="149">
    <w:abstractNumId w:val="287"/>
  </w:num>
  <w:num w:numId="150">
    <w:abstractNumId w:val="231"/>
  </w:num>
  <w:num w:numId="151">
    <w:abstractNumId w:val="223"/>
  </w:num>
  <w:num w:numId="152">
    <w:abstractNumId w:val="18"/>
  </w:num>
  <w:num w:numId="153">
    <w:abstractNumId w:val="140"/>
  </w:num>
  <w:num w:numId="154">
    <w:abstractNumId w:val="63"/>
  </w:num>
  <w:num w:numId="155">
    <w:abstractNumId w:val="149"/>
  </w:num>
  <w:num w:numId="156">
    <w:abstractNumId w:val="39"/>
  </w:num>
  <w:num w:numId="157">
    <w:abstractNumId w:val="125"/>
  </w:num>
  <w:num w:numId="158">
    <w:abstractNumId w:val="28"/>
  </w:num>
  <w:num w:numId="159">
    <w:abstractNumId w:val="172"/>
  </w:num>
  <w:num w:numId="160">
    <w:abstractNumId w:val="127"/>
  </w:num>
  <w:num w:numId="161">
    <w:abstractNumId w:val="204"/>
  </w:num>
  <w:num w:numId="162">
    <w:abstractNumId w:val="167"/>
  </w:num>
  <w:num w:numId="163">
    <w:abstractNumId w:val="50"/>
  </w:num>
  <w:num w:numId="164">
    <w:abstractNumId w:val="103"/>
  </w:num>
  <w:num w:numId="165">
    <w:abstractNumId w:val="247"/>
  </w:num>
  <w:num w:numId="166">
    <w:abstractNumId w:val="153"/>
  </w:num>
  <w:num w:numId="167">
    <w:abstractNumId w:val="156"/>
  </w:num>
  <w:num w:numId="168">
    <w:abstractNumId w:val="82"/>
  </w:num>
  <w:num w:numId="169">
    <w:abstractNumId w:val="281"/>
  </w:num>
  <w:num w:numId="170">
    <w:abstractNumId w:val="81"/>
  </w:num>
  <w:num w:numId="171">
    <w:abstractNumId w:val="37"/>
  </w:num>
  <w:num w:numId="172">
    <w:abstractNumId w:val="95"/>
  </w:num>
  <w:num w:numId="173">
    <w:abstractNumId w:val="221"/>
  </w:num>
  <w:num w:numId="174">
    <w:abstractNumId w:val="144"/>
  </w:num>
  <w:num w:numId="175">
    <w:abstractNumId w:val="0"/>
  </w:num>
  <w:num w:numId="176">
    <w:abstractNumId w:val="151"/>
  </w:num>
  <w:num w:numId="177">
    <w:abstractNumId w:val="56"/>
  </w:num>
  <w:num w:numId="178">
    <w:abstractNumId w:val="62"/>
  </w:num>
  <w:num w:numId="179">
    <w:abstractNumId w:val="16"/>
  </w:num>
  <w:num w:numId="180">
    <w:abstractNumId w:val="120"/>
  </w:num>
  <w:num w:numId="181">
    <w:abstractNumId w:val="73"/>
  </w:num>
  <w:num w:numId="182">
    <w:abstractNumId w:val="83"/>
  </w:num>
  <w:num w:numId="183">
    <w:abstractNumId w:val="44"/>
  </w:num>
  <w:num w:numId="184">
    <w:abstractNumId w:val="106"/>
  </w:num>
  <w:num w:numId="185">
    <w:abstractNumId w:val="238"/>
  </w:num>
  <w:num w:numId="186">
    <w:abstractNumId w:val="152"/>
  </w:num>
  <w:num w:numId="187">
    <w:abstractNumId w:val="11"/>
  </w:num>
  <w:num w:numId="188">
    <w:abstractNumId w:val="3"/>
  </w:num>
  <w:num w:numId="189">
    <w:abstractNumId w:val="146"/>
  </w:num>
  <w:num w:numId="190">
    <w:abstractNumId w:val="66"/>
  </w:num>
  <w:num w:numId="191">
    <w:abstractNumId w:val="130"/>
  </w:num>
  <w:num w:numId="192">
    <w:abstractNumId w:val="269"/>
  </w:num>
  <w:num w:numId="193">
    <w:abstractNumId w:val="259"/>
  </w:num>
  <w:num w:numId="194">
    <w:abstractNumId w:val="128"/>
  </w:num>
  <w:num w:numId="195">
    <w:abstractNumId w:val="129"/>
  </w:num>
  <w:num w:numId="196">
    <w:abstractNumId w:val="168"/>
  </w:num>
  <w:num w:numId="197">
    <w:abstractNumId w:val="92"/>
  </w:num>
  <w:num w:numId="198">
    <w:abstractNumId w:val="121"/>
  </w:num>
  <w:num w:numId="199">
    <w:abstractNumId w:val="271"/>
  </w:num>
  <w:num w:numId="200">
    <w:abstractNumId w:val="134"/>
  </w:num>
  <w:num w:numId="201">
    <w:abstractNumId w:val="242"/>
  </w:num>
  <w:num w:numId="202">
    <w:abstractNumId w:val="119"/>
  </w:num>
  <w:num w:numId="203">
    <w:abstractNumId w:val="214"/>
  </w:num>
  <w:num w:numId="204">
    <w:abstractNumId w:val="10"/>
  </w:num>
  <w:num w:numId="205">
    <w:abstractNumId w:val="53"/>
  </w:num>
  <w:num w:numId="206">
    <w:abstractNumId w:val="131"/>
  </w:num>
  <w:num w:numId="207">
    <w:abstractNumId w:val="79"/>
  </w:num>
  <w:num w:numId="208">
    <w:abstractNumId w:val="115"/>
  </w:num>
  <w:num w:numId="209">
    <w:abstractNumId w:val="199"/>
  </w:num>
  <w:num w:numId="210">
    <w:abstractNumId w:val="98"/>
  </w:num>
  <w:num w:numId="211">
    <w:abstractNumId w:val="26"/>
  </w:num>
  <w:num w:numId="212">
    <w:abstractNumId w:val="69"/>
  </w:num>
  <w:num w:numId="213">
    <w:abstractNumId w:val="234"/>
  </w:num>
  <w:num w:numId="214">
    <w:abstractNumId w:val="197"/>
  </w:num>
  <w:num w:numId="215">
    <w:abstractNumId w:val="207"/>
  </w:num>
  <w:num w:numId="216">
    <w:abstractNumId w:val="227"/>
  </w:num>
  <w:num w:numId="217">
    <w:abstractNumId w:val="201"/>
  </w:num>
  <w:num w:numId="218">
    <w:abstractNumId w:val="74"/>
  </w:num>
  <w:num w:numId="219">
    <w:abstractNumId w:val="87"/>
  </w:num>
  <w:num w:numId="220">
    <w:abstractNumId w:val="99"/>
  </w:num>
  <w:num w:numId="221">
    <w:abstractNumId w:val="27"/>
  </w:num>
  <w:num w:numId="222">
    <w:abstractNumId w:val="181"/>
  </w:num>
  <w:num w:numId="223">
    <w:abstractNumId w:val="176"/>
  </w:num>
  <w:num w:numId="224">
    <w:abstractNumId w:val="195"/>
  </w:num>
  <w:num w:numId="225">
    <w:abstractNumId w:val="148"/>
  </w:num>
  <w:num w:numId="226">
    <w:abstractNumId w:val="48"/>
  </w:num>
  <w:num w:numId="227">
    <w:abstractNumId w:val="158"/>
  </w:num>
  <w:num w:numId="228">
    <w:abstractNumId w:val="273"/>
  </w:num>
  <w:num w:numId="229">
    <w:abstractNumId w:val="283"/>
  </w:num>
  <w:num w:numId="230">
    <w:abstractNumId w:val="277"/>
  </w:num>
  <w:num w:numId="231">
    <w:abstractNumId w:val="285"/>
  </w:num>
  <w:num w:numId="232">
    <w:abstractNumId w:val="136"/>
  </w:num>
  <w:num w:numId="233">
    <w:abstractNumId w:val="279"/>
  </w:num>
  <w:num w:numId="234">
    <w:abstractNumId w:val="157"/>
  </w:num>
  <w:num w:numId="235">
    <w:abstractNumId w:val="150"/>
  </w:num>
  <w:num w:numId="236">
    <w:abstractNumId w:val="212"/>
  </w:num>
  <w:num w:numId="237">
    <w:abstractNumId w:val="208"/>
  </w:num>
  <w:num w:numId="238">
    <w:abstractNumId w:val="226"/>
  </w:num>
  <w:num w:numId="239">
    <w:abstractNumId w:val="77"/>
  </w:num>
  <w:num w:numId="240">
    <w:abstractNumId w:val="187"/>
  </w:num>
  <w:num w:numId="241">
    <w:abstractNumId w:val="145"/>
  </w:num>
  <w:num w:numId="242">
    <w:abstractNumId w:val="54"/>
  </w:num>
  <w:num w:numId="243">
    <w:abstractNumId w:val="250"/>
  </w:num>
  <w:num w:numId="244">
    <w:abstractNumId w:val="21"/>
  </w:num>
  <w:num w:numId="245">
    <w:abstractNumId w:val="268"/>
  </w:num>
  <w:num w:numId="246">
    <w:abstractNumId w:val="280"/>
  </w:num>
  <w:num w:numId="247">
    <w:abstractNumId w:val="258"/>
  </w:num>
  <w:num w:numId="248">
    <w:abstractNumId w:val="86"/>
  </w:num>
  <w:num w:numId="249">
    <w:abstractNumId w:val="185"/>
  </w:num>
  <w:num w:numId="250">
    <w:abstractNumId w:val="159"/>
  </w:num>
  <w:num w:numId="251">
    <w:abstractNumId w:val="24"/>
  </w:num>
  <w:num w:numId="252">
    <w:abstractNumId w:val="218"/>
  </w:num>
  <w:num w:numId="253">
    <w:abstractNumId w:val="261"/>
  </w:num>
  <w:num w:numId="254">
    <w:abstractNumId w:val="126"/>
  </w:num>
  <w:num w:numId="255">
    <w:abstractNumId w:val="225"/>
  </w:num>
  <w:num w:numId="256">
    <w:abstractNumId w:val="117"/>
  </w:num>
  <w:num w:numId="257">
    <w:abstractNumId w:val="274"/>
  </w:num>
  <w:num w:numId="258">
    <w:abstractNumId w:val="164"/>
  </w:num>
  <w:num w:numId="259">
    <w:abstractNumId w:val="243"/>
  </w:num>
  <w:num w:numId="260">
    <w:abstractNumId w:val="256"/>
  </w:num>
  <w:num w:numId="261">
    <w:abstractNumId w:val="2"/>
  </w:num>
  <w:num w:numId="262">
    <w:abstractNumId w:val="160"/>
  </w:num>
  <w:num w:numId="263">
    <w:abstractNumId w:val="5"/>
  </w:num>
  <w:num w:numId="264">
    <w:abstractNumId w:val="191"/>
  </w:num>
  <w:num w:numId="265">
    <w:abstractNumId w:val="142"/>
  </w:num>
  <w:num w:numId="266">
    <w:abstractNumId w:val="64"/>
  </w:num>
  <w:num w:numId="267">
    <w:abstractNumId w:val="22"/>
  </w:num>
  <w:num w:numId="268">
    <w:abstractNumId w:val="38"/>
  </w:num>
  <w:num w:numId="269">
    <w:abstractNumId w:val="67"/>
  </w:num>
  <w:num w:numId="270">
    <w:abstractNumId w:val="60"/>
  </w:num>
  <w:num w:numId="271">
    <w:abstractNumId w:val="90"/>
  </w:num>
  <w:num w:numId="272">
    <w:abstractNumId w:val="235"/>
  </w:num>
  <w:num w:numId="273">
    <w:abstractNumId w:val="155"/>
  </w:num>
  <w:num w:numId="274">
    <w:abstractNumId w:val="165"/>
  </w:num>
  <w:num w:numId="275">
    <w:abstractNumId w:val="14"/>
  </w:num>
  <w:num w:numId="276">
    <w:abstractNumId w:val="80"/>
  </w:num>
  <w:num w:numId="277">
    <w:abstractNumId w:val="193"/>
  </w:num>
  <w:num w:numId="278">
    <w:abstractNumId w:val="57"/>
  </w:num>
  <w:num w:numId="279">
    <w:abstractNumId w:val="200"/>
  </w:num>
  <w:num w:numId="280">
    <w:abstractNumId w:val="228"/>
  </w:num>
  <w:num w:numId="281">
    <w:abstractNumId w:val="216"/>
  </w:num>
  <w:num w:numId="282">
    <w:abstractNumId w:val="112"/>
  </w:num>
  <w:num w:numId="283">
    <w:abstractNumId w:val="55"/>
  </w:num>
  <w:num w:numId="284">
    <w:abstractNumId w:val="102"/>
  </w:num>
  <w:num w:numId="285">
    <w:abstractNumId w:val="161"/>
  </w:num>
  <w:num w:numId="286">
    <w:abstractNumId w:val="188"/>
  </w:num>
  <w:num w:numId="287">
    <w:abstractNumId w:val="249"/>
  </w:num>
  <w:num w:numId="288">
    <w:abstractNumId w:val="89"/>
  </w:num>
  <w:numIdMacAtCleanup w:val="2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30"/>
    <w:rsid w:val="00004C02"/>
    <w:rsid w:val="00135BC9"/>
    <w:rsid w:val="0014716E"/>
    <w:rsid w:val="00160057"/>
    <w:rsid w:val="00166FEB"/>
    <w:rsid w:val="00182A33"/>
    <w:rsid w:val="00224640"/>
    <w:rsid w:val="00241EE4"/>
    <w:rsid w:val="00262866"/>
    <w:rsid w:val="002B2DF4"/>
    <w:rsid w:val="002D2504"/>
    <w:rsid w:val="003226D0"/>
    <w:rsid w:val="00361D0A"/>
    <w:rsid w:val="00367633"/>
    <w:rsid w:val="003724AB"/>
    <w:rsid w:val="003E051E"/>
    <w:rsid w:val="004167B8"/>
    <w:rsid w:val="004330B3"/>
    <w:rsid w:val="00473DEF"/>
    <w:rsid w:val="00510671"/>
    <w:rsid w:val="00535FF3"/>
    <w:rsid w:val="005B19FA"/>
    <w:rsid w:val="005D5730"/>
    <w:rsid w:val="005F674A"/>
    <w:rsid w:val="006526F2"/>
    <w:rsid w:val="006735F2"/>
    <w:rsid w:val="00682E47"/>
    <w:rsid w:val="006A2867"/>
    <w:rsid w:val="006F6E05"/>
    <w:rsid w:val="00701538"/>
    <w:rsid w:val="007208FD"/>
    <w:rsid w:val="00774EEC"/>
    <w:rsid w:val="007A6667"/>
    <w:rsid w:val="0082176B"/>
    <w:rsid w:val="00837FBB"/>
    <w:rsid w:val="00880746"/>
    <w:rsid w:val="008B30F6"/>
    <w:rsid w:val="00914261"/>
    <w:rsid w:val="00993913"/>
    <w:rsid w:val="009A0B5A"/>
    <w:rsid w:val="009E0A09"/>
    <w:rsid w:val="00AB5489"/>
    <w:rsid w:val="00B329E5"/>
    <w:rsid w:val="00BA4D51"/>
    <w:rsid w:val="00BB4235"/>
    <w:rsid w:val="00BF57FD"/>
    <w:rsid w:val="00C10302"/>
    <w:rsid w:val="00C14B41"/>
    <w:rsid w:val="00C819F6"/>
    <w:rsid w:val="00C93FF2"/>
    <w:rsid w:val="00CD4325"/>
    <w:rsid w:val="00CF6F5D"/>
    <w:rsid w:val="00D679DC"/>
    <w:rsid w:val="00DD6D40"/>
    <w:rsid w:val="00E02CFA"/>
    <w:rsid w:val="00E10551"/>
    <w:rsid w:val="00E2301E"/>
    <w:rsid w:val="00E415C3"/>
    <w:rsid w:val="00E7788D"/>
    <w:rsid w:val="00F53C1A"/>
    <w:rsid w:val="00F93265"/>
    <w:rsid w:val="00F94881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3395"/>
  <w15:chartTrackingRefBased/>
  <w15:docId w15:val="{C4680F21-027F-4D26-BBB0-B5E43850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913"/>
  </w:style>
  <w:style w:type="paragraph" w:styleId="Heading1">
    <w:name w:val="heading 1"/>
    <w:basedOn w:val="Normal"/>
    <w:next w:val="Normal"/>
    <w:link w:val="Heading1Char"/>
    <w:uiPriority w:val="9"/>
    <w:qFormat/>
    <w:rsid w:val="00C1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qFormat/>
    <w:rsid w:val="00CF6F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spacing w:before="100" w:beforeAutospacing="1" w:after="100" w:afterAutospacing="1" w:line="240" w:lineRule="auto"/>
      <w:jc w:val="center"/>
      <w:outlineLvl w:val="1"/>
    </w:pPr>
    <w:rPr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6F5D"/>
    <w:rPr>
      <w:b/>
      <w:bCs/>
      <w:sz w:val="36"/>
      <w:szCs w:val="36"/>
      <w:shd w:val="solid" w:color="auto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F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HTMLPreformatted"/>
    <w:link w:val="CodeChar"/>
    <w:qFormat/>
    <w:rsid w:val="00E2301E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CF8E6D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0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01E"/>
    <w:rPr>
      <w:rFonts w:ascii="Consolas" w:hAnsi="Consolas"/>
      <w:sz w:val="20"/>
      <w:szCs w:val="20"/>
    </w:rPr>
  </w:style>
  <w:style w:type="character" w:customStyle="1" w:styleId="CodeChar">
    <w:name w:val="Code Char"/>
    <w:basedOn w:val="HTMLPreformattedChar"/>
    <w:link w:val="Code"/>
    <w:rsid w:val="00E2301E"/>
    <w:rPr>
      <w:rFonts w:ascii="Courier New" w:hAnsi="Courier New" w:cs="Courier New"/>
      <w:color w:val="CF8E6D"/>
      <w:sz w:val="20"/>
      <w:szCs w:val="20"/>
      <w:shd w:val="clear" w:color="auto" w:fill="1E1F22"/>
    </w:rPr>
  </w:style>
  <w:style w:type="paragraph" w:styleId="ListParagraph">
    <w:name w:val="List Paragraph"/>
    <w:basedOn w:val="Normal"/>
    <w:uiPriority w:val="34"/>
    <w:qFormat/>
    <w:rsid w:val="005D5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0302"/>
    <w:pPr>
      <w:outlineLvl w:val="9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004C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B8"/>
  </w:style>
  <w:style w:type="paragraph" w:styleId="Footer">
    <w:name w:val="footer"/>
    <w:basedOn w:val="Normal"/>
    <w:link w:val="FooterChar"/>
    <w:uiPriority w:val="99"/>
    <w:unhideWhenUsed/>
    <w:rsid w:val="0041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B8"/>
  </w:style>
  <w:style w:type="paragraph" w:styleId="TOC1">
    <w:name w:val="toc 1"/>
    <w:basedOn w:val="Normal"/>
    <w:next w:val="Normal"/>
    <w:autoRedefine/>
    <w:uiPriority w:val="39"/>
    <w:unhideWhenUsed/>
    <w:rsid w:val="00416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67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1D0A"/>
    <w:pPr>
      <w:spacing w:after="100"/>
      <w:ind w:left="440"/>
    </w:pPr>
  </w:style>
  <w:style w:type="paragraph" w:customStyle="1" w:styleId="mb-2">
    <w:name w:val="mb-2"/>
    <w:basedOn w:val="Normal"/>
    <w:rsid w:val="005B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F93265"/>
  </w:style>
  <w:style w:type="paragraph" w:customStyle="1" w:styleId="k3ksmc">
    <w:name w:val="k3ksmc"/>
    <w:basedOn w:val="Normal"/>
    <w:rsid w:val="00F9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words">
    <w:name w:val="break-words"/>
    <w:basedOn w:val="Normal"/>
    <w:rsid w:val="00D6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679DC"/>
  </w:style>
  <w:style w:type="character" w:customStyle="1" w:styleId="mord">
    <w:name w:val="mord"/>
    <w:basedOn w:val="DefaultParagraphFont"/>
    <w:rsid w:val="00D679DC"/>
  </w:style>
  <w:style w:type="character" w:customStyle="1" w:styleId="mrel">
    <w:name w:val="mrel"/>
    <w:basedOn w:val="DefaultParagraphFont"/>
    <w:rsid w:val="00D679DC"/>
  </w:style>
  <w:style w:type="character" w:customStyle="1" w:styleId="mopen">
    <w:name w:val="mopen"/>
    <w:basedOn w:val="DefaultParagraphFont"/>
    <w:rsid w:val="00D679DC"/>
  </w:style>
  <w:style w:type="character" w:customStyle="1" w:styleId="mbin">
    <w:name w:val="mbin"/>
    <w:basedOn w:val="DefaultParagraphFont"/>
    <w:rsid w:val="00D679DC"/>
  </w:style>
  <w:style w:type="character" w:customStyle="1" w:styleId="mclose">
    <w:name w:val="mclose"/>
    <w:basedOn w:val="DefaultParagraphFont"/>
    <w:rsid w:val="00D679DC"/>
  </w:style>
  <w:style w:type="character" w:customStyle="1" w:styleId="vlist-s">
    <w:name w:val="vlist-s"/>
    <w:basedOn w:val="DefaultParagraphFont"/>
    <w:rsid w:val="00D679DC"/>
  </w:style>
  <w:style w:type="character" w:customStyle="1" w:styleId="mo">
    <w:name w:val="mo"/>
    <w:basedOn w:val="DefaultParagraphFont"/>
    <w:rsid w:val="00535FF3"/>
  </w:style>
  <w:style w:type="character" w:customStyle="1" w:styleId="mjxassistivemathml">
    <w:name w:val="mjx_assistive_mathml"/>
    <w:basedOn w:val="DefaultParagraphFont"/>
    <w:rsid w:val="00535FF3"/>
  </w:style>
  <w:style w:type="character" w:styleId="HTMLCode">
    <w:name w:val="HTML Code"/>
    <w:basedOn w:val="DefaultParagraphFont"/>
    <w:uiPriority w:val="99"/>
    <w:semiHidden/>
    <w:unhideWhenUsed/>
    <w:rsid w:val="00166FEB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62866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26286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6286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6286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6286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6286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62866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26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17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3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9259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4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5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3869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6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8482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038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5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6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6592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7030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0388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745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870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2D7C-9FB8-4A32-B814-8EEA57EB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108</Pages>
  <Words>32051</Words>
  <Characters>182697</Characters>
  <Application>Microsoft Office Word</Application>
  <DocSecurity>0</DocSecurity>
  <Lines>1522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Jong</dc:creator>
  <cp:keywords/>
  <dc:description/>
  <cp:lastModifiedBy>Choi Jong</cp:lastModifiedBy>
  <cp:revision>21</cp:revision>
  <cp:lastPrinted>2025-06-04T18:37:00Z</cp:lastPrinted>
  <dcterms:created xsi:type="dcterms:W3CDTF">2025-06-04T18:20:00Z</dcterms:created>
  <dcterms:modified xsi:type="dcterms:W3CDTF">2025-06-25T07:35:00Z</dcterms:modified>
</cp:coreProperties>
</file>